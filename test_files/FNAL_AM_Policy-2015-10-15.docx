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29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3374"/>
        <w:gridCol w:w="1976"/>
        <w:gridCol w:w="2408"/>
      </w:tblGrid>
      <w:tr w:rsidR="00930488" w:rsidRPr="00710E12" w14:paraId="38A9D450" w14:textId="77777777">
        <w:trPr>
          <w:cantSplit/>
          <w:trHeight w:val="576"/>
        </w:trPr>
        <w:tc>
          <w:tcPr>
            <w:tcW w:w="9576" w:type="dxa"/>
            <w:gridSpan w:val="4"/>
            <w:shd w:val="clear" w:color="auto" w:fill="000080"/>
            <w:vAlign w:val="center"/>
          </w:tcPr>
          <w:p w14:paraId="5168B30D" w14:textId="77777777" w:rsidR="00930488" w:rsidRPr="00710E12" w:rsidRDefault="00930488" w:rsidP="00E20798">
            <w:pPr>
              <w:jc w:val="center"/>
              <w:rPr>
                <w:rFonts w:ascii="Arial Black" w:hAnsi="Arial Black"/>
                <w:smallCaps/>
                <w:sz w:val="28"/>
                <w:szCs w:val="28"/>
              </w:rPr>
            </w:pPr>
            <w:bookmarkStart w:id="0" w:name="xgraphic"/>
            <w:r w:rsidRPr="00710E12">
              <w:rPr>
                <w:rFonts w:ascii="Arial Black" w:hAnsi="Arial Black"/>
                <w:smallCaps/>
                <w:sz w:val="28"/>
                <w:szCs w:val="28"/>
              </w:rPr>
              <w:t>General</w:t>
            </w:r>
          </w:p>
        </w:tc>
      </w:tr>
      <w:tr w:rsidR="00930488" w14:paraId="2B8D1BD8" w14:textId="77777777">
        <w:trPr>
          <w:cantSplit/>
          <w:trHeight w:val="432"/>
        </w:trPr>
        <w:tc>
          <w:tcPr>
            <w:tcW w:w="9576" w:type="dxa"/>
            <w:gridSpan w:val="4"/>
            <w:vAlign w:val="center"/>
          </w:tcPr>
          <w:p w14:paraId="6642CBB0" w14:textId="77777777" w:rsidR="00930488" w:rsidRDefault="00930488" w:rsidP="00E20798">
            <w:pPr>
              <w:jc w:val="center"/>
              <w:rPr>
                <w:color w:val="000000"/>
              </w:rPr>
            </w:pPr>
            <w:r>
              <w:rPr>
                <w:rFonts w:cs="Arial"/>
                <w:b/>
                <w:szCs w:val="22"/>
              </w:rPr>
              <w:t>This document is</w:t>
            </w:r>
            <w:r w:rsidRPr="00F94244">
              <w:rPr>
                <w:rFonts w:cs="Arial"/>
                <w:b/>
                <w:szCs w:val="22"/>
              </w:rPr>
              <w:t xml:space="preserve"> under the Change M</w:t>
            </w:r>
            <w:r>
              <w:rPr>
                <w:rFonts w:cs="Arial"/>
                <w:b/>
                <w:szCs w:val="22"/>
              </w:rPr>
              <w:t>anagement Control Policy.</w:t>
            </w:r>
          </w:p>
        </w:tc>
      </w:tr>
      <w:tr w:rsidR="00930488" w:rsidRPr="00A73D4C" w14:paraId="39D12E62" w14:textId="77777777" w:rsidTr="00435650">
        <w:trPr>
          <w:cantSplit/>
          <w:trHeight w:val="432"/>
        </w:trPr>
        <w:tc>
          <w:tcPr>
            <w:tcW w:w="1818" w:type="dxa"/>
            <w:vAlign w:val="center"/>
          </w:tcPr>
          <w:p w14:paraId="5F71FF70" w14:textId="77777777" w:rsidR="00930488" w:rsidRPr="00BE023C" w:rsidRDefault="00930488" w:rsidP="00E20798">
            <w:pPr>
              <w:pStyle w:val="TableTextBold"/>
            </w:pPr>
            <w:r w:rsidRPr="00BE023C">
              <w:t>Description</w:t>
            </w:r>
          </w:p>
        </w:tc>
        <w:tc>
          <w:tcPr>
            <w:tcW w:w="7758" w:type="dxa"/>
            <w:gridSpan w:val="3"/>
            <w:vAlign w:val="center"/>
          </w:tcPr>
          <w:p w14:paraId="336160F4" w14:textId="77777777" w:rsidR="00930488" w:rsidRPr="00A73D4C" w:rsidRDefault="00930488" w:rsidP="00E20798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plan of action to </w:t>
            </w:r>
            <w:r>
              <w:t xml:space="preserve">direct and enforce the activities of Availability Management in a </w:t>
            </w:r>
            <w:r w:rsidRPr="00BB797D">
              <w:t xml:space="preserve">controlled </w:t>
            </w:r>
            <w:r>
              <w:t xml:space="preserve">manner </w:t>
            </w:r>
            <w:r w:rsidRPr="00BB797D">
              <w:t>to meet required levels of service.</w:t>
            </w:r>
          </w:p>
        </w:tc>
      </w:tr>
      <w:tr w:rsidR="00930488" w:rsidRPr="004301D7" w14:paraId="4C0B4BF7" w14:textId="77777777" w:rsidTr="00435650">
        <w:trPr>
          <w:cantSplit/>
          <w:trHeight w:val="432"/>
        </w:trPr>
        <w:tc>
          <w:tcPr>
            <w:tcW w:w="1818" w:type="dxa"/>
            <w:vAlign w:val="center"/>
          </w:tcPr>
          <w:p w14:paraId="28ED32DB" w14:textId="77777777" w:rsidR="00930488" w:rsidRDefault="00930488" w:rsidP="00E20798">
            <w:pPr>
              <w:pStyle w:val="TableTextBold"/>
            </w:pPr>
            <w:r>
              <w:t>Purpose</w:t>
            </w:r>
          </w:p>
        </w:tc>
        <w:tc>
          <w:tcPr>
            <w:tcW w:w="7758" w:type="dxa"/>
            <w:gridSpan w:val="3"/>
            <w:vAlign w:val="center"/>
          </w:tcPr>
          <w:p w14:paraId="2EC4B973" w14:textId="77777777" w:rsidR="00930488" w:rsidRPr="004301D7" w:rsidRDefault="00930488" w:rsidP="00435650">
            <w:pPr>
              <w:pStyle w:val="TableText"/>
              <w:rPr>
                <w:i/>
                <w:szCs w:val="22"/>
              </w:rPr>
            </w:pPr>
            <w:r w:rsidRPr="00A23401">
              <w:rPr>
                <w:szCs w:val="22"/>
              </w:rPr>
              <w:t>T</w:t>
            </w:r>
            <w:r>
              <w:rPr>
                <w:szCs w:val="22"/>
              </w:rPr>
              <w:t>he purpose of this policy is t</w:t>
            </w:r>
            <w:r w:rsidRPr="00A23401">
              <w:rPr>
                <w:szCs w:val="22"/>
              </w:rPr>
              <w:t>o establish a</w:t>
            </w:r>
            <w:r>
              <w:rPr>
                <w:szCs w:val="22"/>
              </w:rPr>
              <w:t>n</w:t>
            </w:r>
            <w:r>
              <w:t xml:space="preserve"> Availability Management (AM)</w:t>
            </w:r>
            <w:r w:rsidRPr="00A23401">
              <w:rPr>
                <w:szCs w:val="22"/>
              </w:rPr>
              <w:t xml:space="preserve"> policy for </w:t>
            </w:r>
            <w:r>
              <w:rPr>
                <w:szCs w:val="22"/>
              </w:rPr>
              <w:t xml:space="preserve">The Fermilab Computing </w:t>
            </w:r>
            <w:r w:rsidR="00435650">
              <w:rPr>
                <w:szCs w:val="22"/>
              </w:rPr>
              <w:t>Sector</w:t>
            </w:r>
            <w:r>
              <w:rPr>
                <w:szCs w:val="22"/>
              </w:rPr>
              <w:t xml:space="preserve">. </w:t>
            </w:r>
            <w:r w:rsidRPr="00A23401">
              <w:rPr>
                <w:szCs w:val="22"/>
              </w:rPr>
              <w:t xml:space="preserve">The intent </w:t>
            </w:r>
            <w:r>
              <w:rPr>
                <w:szCs w:val="22"/>
              </w:rPr>
              <w:t xml:space="preserve">is </w:t>
            </w:r>
            <w:r w:rsidRPr="00A23401">
              <w:rPr>
                <w:szCs w:val="22"/>
              </w:rPr>
              <w:t xml:space="preserve">to ensure that </w:t>
            </w:r>
            <w:r>
              <w:rPr>
                <w:szCs w:val="22"/>
              </w:rPr>
              <w:t xml:space="preserve">service availability requirements are appropriately set and consistently met. </w:t>
            </w:r>
            <w:r w:rsidRPr="00A23401">
              <w:rPr>
                <w:szCs w:val="22"/>
              </w:rPr>
              <w:t xml:space="preserve">This policy requires that </w:t>
            </w:r>
            <w:r>
              <w:t>Availability Management</w:t>
            </w:r>
            <w:r>
              <w:rPr>
                <w:szCs w:val="22"/>
              </w:rPr>
              <w:t xml:space="preserve"> is </w:t>
            </w:r>
            <w:r w:rsidRPr="00A23401">
              <w:rPr>
                <w:szCs w:val="22"/>
              </w:rPr>
              <w:t xml:space="preserve">performed </w:t>
            </w:r>
            <w:r>
              <w:rPr>
                <w:szCs w:val="22"/>
              </w:rPr>
              <w:t>i</w:t>
            </w:r>
            <w:r w:rsidRPr="00A23401">
              <w:rPr>
                <w:szCs w:val="22"/>
              </w:rPr>
              <w:t xml:space="preserve">n accordance with established </w:t>
            </w:r>
            <w:r>
              <w:rPr>
                <w:szCs w:val="22"/>
              </w:rPr>
              <w:t>AM</w:t>
            </w:r>
            <w:r w:rsidRPr="00A23401">
              <w:rPr>
                <w:szCs w:val="22"/>
              </w:rPr>
              <w:t xml:space="preserve"> procedures.  </w:t>
            </w:r>
          </w:p>
        </w:tc>
      </w:tr>
      <w:tr w:rsidR="00930488" w:rsidRPr="004301D7" w14:paraId="4848C456" w14:textId="77777777" w:rsidTr="00435650">
        <w:trPr>
          <w:cantSplit/>
          <w:trHeight w:val="432"/>
        </w:trPr>
        <w:tc>
          <w:tcPr>
            <w:tcW w:w="1818" w:type="dxa"/>
            <w:vAlign w:val="center"/>
          </w:tcPr>
          <w:p w14:paraId="686E1EBE" w14:textId="77777777" w:rsidR="00930488" w:rsidRPr="00BE023C" w:rsidRDefault="00930488" w:rsidP="00E20798">
            <w:pPr>
              <w:pStyle w:val="TableTextBold"/>
            </w:pPr>
            <w:r>
              <w:t>Applicable to</w:t>
            </w:r>
          </w:p>
        </w:tc>
        <w:tc>
          <w:tcPr>
            <w:tcW w:w="7758" w:type="dxa"/>
            <w:gridSpan w:val="3"/>
            <w:vAlign w:val="center"/>
          </w:tcPr>
          <w:p w14:paraId="639E3AF5" w14:textId="77777777" w:rsidR="00930488" w:rsidRPr="004301D7" w:rsidRDefault="00930488" w:rsidP="00E20798">
            <w:pPr>
              <w:pStyle w:val="TableText"/>
              <w:rPr>
                <w:i/>
                <w:szCs w:val="22"/>
                <w:highlight w:val="red"/>
              </w:rPr>
            </w:pPr>
            <w:r>
              <w:rPr>
                <w:i/>
                <w:szCs w:val="22"/>
              </w:rPr>
              <w:t xml:space="preserve">Availability Management </w:t>
            </w:r>
            <w:r w:rsidRPr="00B225D7">
              <w:rPr>
                <w:i/>
                <w:szCs w:val="22"/>
              </w:rPr>
              <w:t>as it relates to the ISO20000 initiative</w:t>
            </w:r>
          </w:p>
        </w:tc>
      </w:tr>
      <w:tr w:rsidR="00930488" w:rsidRPr="00AA6BF1" w14:paraId="19193475" w14:textId="77777777" w:rsidTr="00435650">
        <w:trPr>
          <w:cantSplit/>
          <w:trHeight w:val="432"/>
        </w:trPr>
        <w:tc>
          <w:tcPr>
            <w:tcW w:w="1818" w:type="dxa"/>
            <w:vAlign w:val="center"/>
          </w:tcPr>
          <w:p w14:paraId="2AA0F055" w14:textId="77777777" w:rsidR="00930488" w:rsidRPr="00BE023C" w:rsidRDefault="00930488" w:rsidP="00E20798">
            <w:pPr>
              <w:pStyle w:val="TableTextBold"/>
            </w:pPr>
            <w:r>
              <w:t>Supersedes</w:t>
            </w:r>
          </w:p>
        </w:tc>
        <w:tc>
          <w:tcPr>
            <w:tcW w:w="7758" w:type="dxa"/>
            <w:gridSpan w:val="3"/>
            <w:vAlign w:val="center"/>
          </w:tcPr>
          <w:p w14:paraId="7B30C597" w14:textId="77777777" w:rsidR="00930488" w:rsidRPr="00AA6BF1" w:rsidRDefault="00930488" w:rsidP="00E20798">
            <w:pPr>
              <w:pStyle w:val="TableText"/>
              <w:rPr>
                <w:i/>
                <w:szCs w:val="22"/>
              </w:rPr>
            </w:pPr>
            <w:r>
              <w:rPr>
                <w:i/>
                <w:szCs w:val="22"/>
              </w:rPr>
              <w:t>N/A</w:t>
            </w:r>
          </w:p>
        </w:tc>
      </w:tr>
      <w:tr w:rsidR="00930488" w:rsidRPr="004301D7" w14:paraId="5F9A590C" w14:textId="77777777" w:rsidTr="00435650">
        <w:trPr>
          <w:cantSplit/>
          <w:trHeight w:val="432"/>
        </w:trPr>
        <w:tc>
          <w:tcPr>
            <w:tcW w:w="1818" w:type="dxa"/>
            <w:vAlign w:val="center"/>
          </w:tcPr>
          <w:p w14:paraId="76FE370E" w14:textId="77777777" w:rsidR="00930488" w:rsidRPr="00BE023C" w:rsidRDefault="00930488" w:rsidP="00E20798">
            <w:pPr>
              <w:pStyle w:val="TableTextBold"/>
            </w:pPr>
            <w:r w:rsidRPr="00BE023C">
              <w:t>Document Owner</w:t>
            </w:r>
          </w:p>
        </w:tc>
        <w:tc>
          <w:tcPr>
            <w:tcW w:w="3374" w:type="dxa"/>
            <w:vAlign w:val="center"/>
          </w:tcPr>
          <w:p w14:paraId="11930A07" w14:textId="77777777" w:rsidR="00930488" w:rsidRPr="00E20798" w:rsidRDefault="00E20798" w:rsidP="00E20798">
            <w:pPr>
              <w:pStyle w:val="TableText"/>
              <w:rPr>
                <w:szCs w:val="22"/>
                <w:highlight w:val="red"/>
              </w:rPr>
            </w:pPr>
            <w:r w:rsidRPr="00E20798">
              <w:rPr>
                <w:szCs w:val="22"/>
              </w:rPr>
              <w:t>Availability Manager</w:t>
            </w:r>
          </w:p>
        </w:tc>
        <w:tc>
          <w:tcPr>
            <w:tcW w:w="1976" w:type="dxa"/>
            <w:vAlign w:val="center"/>
          </w:tcPr>
          <w:p w14:paraId="50F45E6C" w14:textId="77777777" w:rsidR="00930488" w:rsidRPr="00B3551F" w:rsidRDefault="00930488" w:rsidP="00E20798">
            <w:pPr>
              <w:pStyle w:val="TableText"/>
              <w:rPr>
                <w:b/>
                <w:bCs/>
                <w:szCs w:val="22"/>
                <w:highlight w:val="red"/>
              </w:rPr>
            </w:pPr>
            <w:r w:rsidRPr="00B3551F">
              <w:rPr>
                <w:b/>
                <w:bCs/>
                <w:szCs w:val="22"/>
              </w:rPr>
              <w:t>Owner Org</w:t>
            </w:r>
          </w:p>
        </w:tc>
        <w:tc>
          <w:tcPr>
            <w:tcW w:w="2408" w:type="dxa"/>
            <w:vAlign w:val="center"/>
          </w:tcPr>
          <w:p w14:paraId="49D731B2" w14:textId="77777777" w:rsidR="00930488" w:rsidRPr="004301D7" w:rsidRDefault="00E20798" w:rsidP="00E20798">
            <w:pPr>
              <w:pStyle w:val="TableText"/>
              <w:rPr>
                <w:i/>
                <w:szCs w:val="22"/>
                <w:highlight w:val="red"/>
              </w:rPr>
            </w:pPr>
            <w:r>
              <w:rPr>
                <w:szCs w:val="22"/>
              </w:rPr>
              <w:t>Computing Sector</w:t>
            </w:r>
          </w:p>
        </w:tc>
      </w:tr>
      <w:tr w:rsidR="00930488" w:rsidRPr="00817719" w14:paraId="24CB5682" w14:textId="77777777" w:rsidTr="00435650">
        <w:trPr>
          <w:cantSplit/>
          <w:trHeight w:val="432"/>
        </w:trPr>
        <w:tc>
          <w:tcPr>
            <w:tcW w:w="1818" w:type="dxa"/>
            <w:vAlign w:val="center"/>
          </w:tcPr>
          <w:p w14:paraId="3F5703F7" w14:textId="77777777" w:rsidR="00930488" w:rsidRPr="00B24EA0" w:rsidRDefault="00930488" w:rsidP="00E20798">
            <w:pPr>
              <w:pStyle w:val="TableTex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Effective</w:t>
            </w:r>
            <w:r w:rsidRPr="00B24EA0">
              <w:rPr>
                <w:b/>
                <w:bCs/>
                <w:szCs w:val="22"/>
              </w:rPr>
              <w:t xml:space="preserve"> Date</w:t>
            </w:r>
          </w:p>
        </w:tc>
        <w:tc>
          <w:tcPr>
            <w:tcW w:w="3374" w:type="dxa"/>
            <w:vAlign w:val="center"/>
          </w:tcPr>
          <w:p w14:paraId="083FF612" w14:textId="3C8C512F" w:rsidR="00930488" w:rsidRPr="00E20798" w:rsidRDefault="008E2254" w:rsidP="007E31CA">
            <w:pPr>
              <w:pStyle w:val="TableText"/>
              <w:rPr>
                <w:bCs/>
                <w:szCs w:val="22"/>
                <w:highlight w:val="red"/>
              </w:rPr>
            </w:pPr>
            <w:r>
              <w:rPr>
                <w:bCs/>
                <w:szCs w:val="22"/>
              </w:rPr>
              <w:t>2010-09-21</w:t>
            </w:r>
          </w:p>
        </w:tc>
        <w:tc>
          <w:tcPr>
            <w:tcW w:w="1976" w:type="dxa"/>
            <w:vAlign w:val="center"/>
          </w:tcPr>
          <w:p w14:paraId="18CFD421" w14:textId="77777777" w:rsidR="00930488" w:rsidRPr="00B3551F" w:rsidRDefault="00930488" w:rsidP="00E20798">
            <w:pPr>
              <w:pStyle w:val="TableText"/>
              <w:rPr>
                <w:b/>
                <w:bCs/>
                <w:szCs w:val="22"/>
              </w:rPr>
            </w:pPr>
            <w:r w:rsidRPr="00B3551F">
              <w:rPr>
                <w:b/>
                <w:bCs/>
                <w:szCs w:val="22"/>
              </w:rPr>
              <w:t>Revision Date</w:t>
            </w:r>
          </w:p>
        </w:tc>
        <w:tc>
          <w:tcPr>
            <w:tcW w:w="2408" w:type="dxa"/>
            <w:vAlign w:val="center"/>
          </w:tcPr>
          <w:p w14:paraId="7809A351" w14:textId="67C76B66" w:rsidR="00930488" w:rsidRPr="00E20798" w:rsidRDefault="00226003" w:rsidP="008E2254">
            <w:pPr>
              <w:pStyle w:val="TableText"/>
              <w:rPr>
                <w:bCs/>
                <w:szCs w:val="22"/>
                <w:highlight w:val="red"/>
              </w:rPr>
            </w:pPr>
            <w:r>
              <w:rPr>
                <w:szCs w:val="22"/>
              </w:rPr>
              <w:t>201</w:t>
            </w:r>
            <w:r w:rsidR="008E2254">
              <w:rPr>
                <w:szCs w:val="22"/>
              </w:rPr>
              <w:t>5</w:t>
            </w:r>
            <w:r>
              <w:rPr>
                <w:szCs w:val="22"/>
              </w:rPr>
              <w:t>-</w:t>
            </w:r>
            <w:r w:rsidR="008E2254">
              <w:rPr>
                <w:szCs w:val="22"/>
              </w:rPr>
              <w:t>10-15</w:t>
            </w:r>
          </w:p>
        </w:tc>
      </w:tr>
      <w:bookmarkEnd w:id="0"/>
    </w:tbl>
    <w:p w14:paraId="27C28B46" w14:textId="77777777" w:rsidR="00930488" w:rsidRPr="00930488" w:rsidRDefault="00930488" w:rsidP="00930488"/>
    <w:tbl>
      <w:tblPr>
        <w:tblpPr w:leftFromText="180" w:rightFromText="180" w:vertAnchor="page" w:horzAnchor="margin" w:tblpY="8370"/>
        <w:tblW w:w="4987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85"/>
        <w:gridCol w:w="1632"/>
        <w:gridCol w:w="1931"/>
        <w:gridCol w:w="4717"/>
      </w:tblGrid>
      <w:tr w:rsidR="0058421F" w:rsidRPr="00710E12" w14:paraId="76418D97" w14:textId="77777777">
        <w:trPr>
          <w:trHeight w:val="576"/>
          <w:tblHeader/>
        </w:trPr>
        <w:tc>
          <w:tcPr>
            <w:tcW w:w="9565" w:type="dxa"/>
            <w:gridSpan w:val="4"/>
            <w:tcBorders>
              <w:top w:val="nil"/>
            </w:tcBorders>
            <w:shd w:val="clear" w:color="auto" w:fill="000080"/>
            <w:vAlign w:val="center"/>
          </w:tcPr>
          <w:p w14:paraId="6D65D24C" w14:textId="77777777" w:rsidR="0058421F" w:rsidRPr="00710E12" w:rsidRDefault="0058421F" w:rsidP="00E20798">
            <w:pPr>
              <w:jc w:val="center"/>
              <w:rPr>
                <w:rFonts w:ascii="Arial Black" w:hAnsi="Arial Black"/>
                <w:smallCaps/>
                <w:sz w:val="28"/>
                <w:szCs w:val="28"/>
              </w:rPr>
            </w:pPr>
            <w:r w:rsidRPr="00710E12">
              <w:rPr>
                <w:rFonts w:ascii="Arial Black" w:hAnsi="Arial Black"/>
                <w:smallCaps/>
                <w:sz w:val="28"/>
                <w:szCs w:val="28"/>
              </w:rPr>
              <w:t>Version History</w:t>
            </w:r>
          </w:p>
        </w:tc>
      </w:tr>
      <w:tr w:rsidR="0058421F" w:rsidRPr="00BE023C" w14:paraId="7557645E" w14:textId="77777777">
        <w:trPr>
          <w:tblHeader/>
        </w:trPr>
        <w:tc>
          <w:tcPr>
            <w:tcW w:w="1285" w:type="dxa"/>
            <w:shd w:val="clear" w:color="auto" w:fill="E6E6E6"/>
          </w:tcPr>
          <w:p w14:paraId="4BE1CDEB" w14:textId="77777777" w:rsidR="0058421F" w:rsidRPr="00BE023C" w:rsidRDefault="0058421F" w:rsidP="00E20798">
            <w:pPr>
              <w:pStyle w:val="TableColumnHeader"/>
            </w:pPr>
            <w:r w:rsidRPr="00BE023C">
              <w:t>Version</w:t>
            </w:r>
          </w:p>
        </w:tc>
        <w:tc>
          <w:tcPr>
            <w:tcW w:w="1632" w:type="dxa"/>
            <w:shd w:val="clear" w:color="auto" w:fill="E6E6E6"/>
          </w:tcPr>
          <w:p w14:paraId="30A59826" w14:textId="77777777" w:rsidR="0058421F" w:rsidRPr="00BE023C" w:rsidRDefault="0058421F" w:rsidP="00E20798">
            <w:pPr>
              <w:pStyle w:val="TableColumnHeader"/>
            </w:pPr>
            <w:r w:rsidRPr="00BE023C">
              <w:t>Date</w:t>
            </w:r>
          </w:p>
        </w:tc>
        <w:tc>
          <w:tcPr>
            <w:tcW w:w="1931" w:type="dxa"/>
            <w:shd w:val="clear" w:color="auto" w:fill="E6E6E6"/>
          </w:tcPr>
          <w:p w14:paraId="5BCAB33C" w14:textId="77777777" w:rsidR="0058421F" w:rsidRPr="00BE023C" w:rsidRDefault="0058421F" w:rsidP="00E20798">
            <w:pPr>
              <w:pStyle w:val="TableColumnHeader"/>
            </w:pPr>
            <w:r w:rsidRPr="00BE023C">
              <w:t>Author</w:t>
            </w:r>
            <w:r>
              <w:t>(s)</w:t>
            </w:r>
          </w:p>
        </w:tc>
        <w:tc>
          <w:tcPr>
            <w:tcW w:w="4717" w:type="dxa"/>
            <w:shd w:val="clear" w:color="auto" w:fill="E6E6E6"/>
          </w:tcPr>
          <w:p w14:paraId="0A4ADEF0" w14:textId="77777777" w:rsidR="0058421F" w:rsidRPr="00BE023C" w:rsidRDefault="0058421F" w:rsidP="00E20798">
            <w:pPr>
              <w:pStyle w:val="TableColumnHeader"/>
            </w:pPr>
            <w:r w:rsidRPr="00BE023C">
              <w:t>Change Summary</w:t>
            </w:r>
          </w:p>
        </w:tc>
      </w:tr>
      <w:tr w:rsidR="0058421F" w:rsidRPr="00B3551F" w14:paraId="005586FD" w14:textId="77777777">
        <w:tc>
          <w:tcPr>
            <w:tcW w:w="1285" w:type="dxa"/>
            <w:vAlign w:val="center"/>
          </w:tcPr>
          <w:p w14:paraId="34B2596B" w14:textId="77777777" w:rsidR="0058421F" w:rsidRPr="00B3551F" w:rsidRDefault="0058421F" w:rsidP="00E2079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1.0</w:t>
            </w:r>
          </w:p>
        </w:tc>
        <w:tc>
          <w:tcPr>
            <w:tcW w:w="1632" w:type="dxa"/>
            <w:vAlign w:val="center"/>
          </w:tcPr>
          <w:p w14:paraId="391D2DAC" w14:textId="77777777" w:rsidR="0058421F" w:rsidRPr="00E20798" w:rsidRDefault="00E20798" w:rsidP="00E20798">
            <w:pPr>
              <w:pStyle w:val="TableText"/>
              <w:jc w:val="center"/>
              <w:rPr>
                <w:szCs w:val="22"/>
              </w:rPr>
            </w:pPr>
            <w:r w:rsidRPr="00E20798">
              <w:rPr>
                <w:bCs/>
                <w:szCs w:val="22"/>
              </w:rPr>
              <w:t>2010</w:t>
            </w:r>
            <w:r>
              <w:rPr>
                <w:bCs/>
                <w:szCs w:val="22"/>
              </w:rPr>
              <w:t>-</w:t>
            </w:r>
            <w:r w:rsidR="00D048C0" w:rsidRPr="00E20798">
              <w:rPr>
                <w:bCs/>
                <w:szCs w:val="22"/>
              </w:rPr>
              <w:t>09-21</w:t>
            </w:r>
          </w:p>
        </w:tc>
        <w:tc>
          <w:tcPr>
            <w:tcW w:w="1931" w:type="dxa"/>
          </w:tcPr>
          <w:p w14:paraId="2F6DE41F" w14:textId="77777777" w:rsidR="0058421F" w:rsidRPr="00B3551F" w:rsidRDefault="00D048C0" w:rsidP="00E2079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Matt Crawford</w:t>
            </w:r>
          </w:p>
        </w:tc>
        <w:tc>
          <w:tcPr>
            <w:tcW w:w="4717" w:type="dxa"/>
          </w:tcPr>
          <w:p w14:paraId="25D53B6D" w14:textId="77777777" w:rsidR="0058421F" w:rsidRPr="00B3551F" w:rsidRDefault="0058421F" w:rsidP="00E2079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Initial </w:t>
            </w:r>
            <w:r w:rsidR="00B3234C">
              <w:rPr>
                <w:szCs w:val="22"/>
              </w:rPr>
              <w:t xml:space="preserve">Approved </w:t>
            </w:r>
            <w:r>
              <w:rPr>
                <w:szCs w:val="22"/>
              </w:rPr>
              <w:t>document</w:t>
            </w:r>
          </w:p>
        </w:tc>
      </w:tr>
      <w:tr w:rsidR="0058421F" w14:paraId="5CE17FFB" w14:textId="77777777">
        <w:tc>
          <w:tcPr>
            <w:tcW w:w="1285" w:type="dxa"/>
            <w:vAlign w:val="center"/>
          </w:tcPr>
          <w:p w14:paraId="6C2848D6" w14:textId="77777777" w:rsidR="0058421F" w:rsidRDefault="00E20798" w:rsidP="00E2079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  <w:tc>
          <w:tcPr>
            <w:tcW w:w="1632" w:type="dxa"/>
            <w:vAlign w:val="center"/>
          </w:tcPr>
          <w:p w14:paraId="607F2B09" w14:textId="77777777" w:rsidR="0058421F" w:rsidRDefault="00E20798" w:rsidP="00E2079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2011-12-20</w:t>
            </w:r>
          </w:p>
        </w:tc>
        <w:tc>
          <w:tcPr>
            <w:tcW w:w="1931" w:type="dxa"/>
          </w:tcPr>
          <w:p w14:paraId="09A2D2B6" w14:textId="77777777" w:rsidR="0058421F" w:rsidRDefault="00E20798" w:rsidP="00E2079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Matt Crawford</w:t>
            </w:r>
          </w:p>
        </w:tc>
        <w:tc>
          <w:tcPr>
            <w:tcW w:w="4717" w:type="dxa"/>
          </w:tcPr>
          <w:p w14:paraId="467A4CCF" w14:textId="77777777" w:rsidR="0058421F" w:rsidRDefault="00E20798" w:rsidP="00E2079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Annual review &amp; revision</w:t>
            </w:r>
          </w:p>
        </w:tc>
      </w:tr>
      <w:tr w:rsidR="00E20798" w14:paraId="459F7516" w14:textId="77777777">
        <w:tc>
          <w:tcPr>
            <w:tcW w:w="1285" w:type="dxa"/>
            <w:vAlign w:val="center"/>
          </w:tcPr>
          <w:p w14:paraId="51F7B7C5" w14:textId="77777777" w:rsidR="00E20798" w:rsidRDefault="00E541A2" w:rsidP="00E2079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3.0</w:t>
            </w:r>
          </w:p>
        </w:tc>
        <w:tc>
          <w:tcPr>
            <w:tcW w:w="1632" w:type="dxa"/>
            <w:vAlign w:val="center"/>
          </w:tcPr>
          <w:p w14:paraId="2751D683" w14:textId="77777777" w:rsidR="00E20798" w:rsidRDefault="00E541A2" w:rsidP="00E2079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2012-09-10</w:t>
            </w:r>
          </w:p>
        </w:tc>
        <w:tc>
          <w:tcPr>
            <w:tcW w:w="1931" w:type="dxa"/>
          </w:tcPr>
          <w:p w14:paraId="099F202F" w14:textId="77777777" w:rsidR="00E20798" w:rsidRDefault="00E541A2" w:rsidP="00E2079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Tammy Whited</w:t>
            </w:r>
          </w:p>
        </w:tc>
        <w:tc>
          <w:tcPr>
            <w:tcW w:w="4717" w:type="dxa"/>
          </w:tcPr>
          <w:p w14:paraId="38A24E37" w14:textId="77777777" w:rsidR="00E20798" w:rsidRDefault="00E541A2" w:rsidP="00E2079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ISO20K prep Review and Revision</w:t>
            </w:r>
          </w:p>
        </w:tc>
      </w:tr>
      <w:tr w:rsidR="00226003" w14:paraId="4C163258" w14:textId="77777777">
        <w:tc>
          <w:tcPr>
            <w:tcW w:w="1285" w:type="dxa"/>
            <w:vAlign w:val="center"/>
          </w:tcPr>
          <w:p w14:paraId="115BB66B" w14:textId="2FDF7381" w:rsidR="00226003" w:rsidRDefault="007E31CA" w:rsidP="00E2079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3.1</w:t>
            </w:r>
          </w:p>
        </w:tc>
        <w:tc>
          <w:tcPr>
            <w:tcW w:w="1632" w:type="dxa"/>
            <w:vAlign w:val="center"/>
          </w:tcPr>
          <w:p w14:paraId="0671F028" w14:textId="68701B98" w:rsidR="00226003" w:rsidRDefault="00226003" w:rsidP="007E31CA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2014-</w:t>
            </w:r>
            <w:r w:rsidR="00D647E8">
              <w:rPr>
                <w:szCs w:val="22"/>
              </w:rPr>
              <w:t>11-</w:t>
            </w:r>
            <w:r w:rsidR="007E31CA">
              <w:rPr>
                <w:szCs w:val="22"/>
              </w:rPr>
              <w:t>24</w:t>
            </w:r>
          </w:p>
        </w:tc>
        <w:tc>
          <w:tcPr>
            <w:tcW w:w="1931" w:type="dxa"/>
          </w:tcPr>
          <w:p w14:paraId="5C16D45E" w14:textId="77777777" w:rsidR="00226003" w:rsidRDefault="00226003" w:rsidP="00E2079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Keith Chadwick</w:t>
            </w:r>
          </w:p>
        </w:tc>
        <w:tc>
          <w:tcPr>
            <w:tcW w:w="4717" w:type="dxa"/>
          </w:tcPr>
          <w:p w14:paraId="72DE0FEF" w14:textId="2A5EFB2C" w:rsidR="00226003" w:rsidRDefault="00226003" w:rsidP="007E31C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Annual review</w:t>
            </w:r>
          </w:p>
        </w:tc>
      </w:tr>
      <w:tr w:rsidR="00E20798" w14:paraId="740B3CEF" w14:textId="77777777">
        <w:tc>
          <w:tcPr>
            <w:tcW w:w="1285" w:type="dxa"/>
            <w:vAlign w:val="center"/>
          </w:tcPr>
          <w:p w14:paraId="0A9630D0" w14:textId="0C988CDA" w:rsidR="00E20798" w:rsidRDefault="008E2254" w:rsidP="00E2079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3.2</w:t>
            </w:r>
          </w:p>
        </w:tc>
        <w:tc>
          <w:tcPr>
            <w:tcW w:w="1632" w:type="dxa"/>
            <w:vAlign w:val="center"/>
          </w:tcPr>
          <w:p w14:paraId="3EDB630B" w14:textId="394AFB54" w:rsidR="00E20798" w:rsidRDefault="008E2254" w:rsidP="00E2079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2015-10-15</w:t>
            </w:r>
          </w:p>
        </w:tc>
        <w:tc>
          <w:tcPr>
            <w:tcW w:w="1931" w:type="dxa"/>
          </w:tcPr>
          <w:p w14:paraId="017381C7" w14:textId="15A014CF" w:rsidR="00E20798" w:rsidRDefault="008E2254" w:rsidP="00E2079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Anthony Donzelli</w:t>
            </w:r>
          </w:p>
        </w:tc>
        <w:tc>
          <w:tcPr>
            <w:tcW w:w="4717" w:type="dxa"/>
          </w:tcPr>
          <w:p w14:paraId="47466E88" w14:textId="50CE4E56" w:rsidR="00E20798" w:rsidRDefault="008E2254" w:rsidP="00E2079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Annual review</w:t>
            </w:r>
          </w:p>
        </w:tc>
      </w:tr>
    </w:tbl>
    <w:p w14:paraId="6E2D86D8" w14:textId="77777777" w:rsidR="00555D95" w:rsidRPr="00C81B36" w:rsidRDefault="00555D95" w:rsidP="00930488">
      <w:pPr>
        <w:pStyle w:val="TOC1"/>
      </w:pPr>
      <w:r w:rsidRPr="000810F0">
        <w:lastRenderedPageBreak/>
        <w:t>Table of Contents</w:t>
      </w:r>
    </w:p>
    <w:p w14:paraId="639B0D91" w14:textId="77777777" w:rsidR="00435650" w:rsidRDefault="00435650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4"/>
        </w:rPr>
      </w:pPr>
      <w:r>
        <w:fldChar w:fldCharType="begin"/>
      </w:r>
      <w:r>
        <w:instrText xml:space="preserve"> TOC \o "2-2" \t "Heading 1,1,Title,1,Boxed Header,1" </w:instrText>
      </w:r>
      <w:r>
        <w:fldChar w:fldCharType="separate"/>
      </w:r>
      <w:r>
        <w:t>1.0 Scope</w:t>
      </w:r>
      <w:r>
        <w:tab/>
      </w:r>
      <w:r>
        <w:fldChar w:fldCharType="begin"/>
      </w:r>
      <w:r>
        <w:instrText xml:space="preserve"> PAGEREF _Toc186012774 \h </w:instrText>
      </w:r>
      <w:r>
        <w:fldChar w:fldCharType="separate"/>
      </w:r>
      <w:r w:rsidR="00B74FD9">
        <w:t>3</w:t>
      </w:r>
      <w:r>
        <w:fldChar w:fldCharType="end"/>
      </w:r>
    </w:p>
    <w:p w14:paraId="4E6472AE" w14:textId="77777777" w:rsidR="00435650" w:rsidRDefault="00435650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4"/>
        </w:rPr>
      </w:pPr>
      <w:r>
        <w:t>2.0 Policy</w:t>
      </w:r>
      <w:r>
        <w:tab/>
      </w:r>
      <w:r>
        <w:fldChar w:fldCharType="begin"/>
      </w:r>
      <w:r>
        <w:instrText xml:space="preserve"> PAGEREF _Toc186012775 \h </w:instrText>
      </w:r>
      <w:r>
        <w:fldChar w:fldCharType="separate"/>
      </w:r>
      <w:r w:rsidR="00B74FD9">
        <w:t>3</w:t>
      </w:r>
      <w:r>
        <w:fldChar w:fldCharType="end"/>
      </w:r>
    </w:p>
    <w:p w14:paraId="7E90527A" w14:textId="77777777" w:rsidR="00435650" w:rsidRDefault="00435650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4"/>
        </w:rPr>
      </w:pPr>
      <w:r>
        <w:t>3.0 Enforcement</w:t>
      </w:r>
      <w:r>
        <w:tab/>
      </w:r>
      <w:r>
        <w:fldChar w:fldCharType="begin"/>
      </w:r>
      <w:r>
        <w:instrText xml:space="preserve"> PAGEREF _Toc186012776 \h </w:instrText>
      </w:r>
      <w:r>
        <w:fldChar w:fldCharType="separate"/>
      </w:r>
      <w:r w:rsidR="00B74FD9">
        <w:t>4</w:t>
      </w:r>
      <w:r>
        <w:fldChar w:fldCharType="end"/>
      </w:r>
    </w:p>
    <w:p w14:paraId="01B9074A" w14:textId="77777777" w:rsidR="00435650" w:rsidRDefault="00435650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4"/>
        </w:rPr>
      </w:pPr>
      <w:r>
        <w:t>4.0 Associated Documents</w:t>
      </w:r>
      <w:r>
        <w:tab/>
      </w:r>
      <w:r>
        <w:fldChar w:fldCharType="begin"/>
      </w:r>
      <w:r>
        <w:instrText xml:space="preserve"> PAGEREF _Toc186012777 \h </w:instrText>
      </w:r>
      <w:r>
        <w:fldChar w:fldCharType="separate"/>
      </w:r>
      <w:r w:rsidR="00B74FD9">
        <w:t>4</w:t>
      </w:r>
      <w:r>
        <w:fldChar w:fldCharType="end"/>
      </w:r>
    </w:p>
    <w:p w14:paraId="325943D4" w14:textId="77777777" w:rsidR="00435650" w:rsidRDefault="00435650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4"/>
        </w:rPr>
      </w:pPr>
      <w:r>
        <w:t>5.0 Definitions</w:t>
      </w:r>
      <w:r>
        <w:tab/>
      </w:r>
      <w:r>
        <w:fldChar w:fldCharType="begin"/>
      </w:r>
      <w:r>
        <w:instrText xml:space="preserve"> PAGEREF _Toc186012778 \h </w:instrText>
      </w:r>
      <w:r>
        <w:fldChar w:fldCharType="separate"/>
      </w:r>
      <w:ins w:id="1" w:author="Keith Chadwick" w:date="2014-11-24T10:23:00Z">
        <w:r w:rsidR="00B74FD9">
          <w:t>4</w:t>
        </w:r>
      </w:ins>
      <w:del w:id="2" w:author="Keith Chadwick" w:date="2014-11-24T10:23:00Z">
        <w:r w:rsidR="000D4EA6" w:rsidDel="00B74FD9">
          <w:delText>5</w:delText>
        </w:r>
      </w:del>
      <w:r>
        <w:fldChar w:fldCharType="end"/>
      </w:r>
    </w:p>
    <w:p w14:paraId="258BDA5C" w14:textId="77777777" w:rsidR="00435650" w:rsidRDefault="00435650" w:rsidP="00435650">
      <w:pPr>
        <w:pStyle w:val="TOC1"/>
      </w:pPr>
      <w:r>
        <w:fldChar w:fldCharType="end"/>
      </w:r>
      <w:r w:rsidR="00555D95" w:rsidRPr="000810F0">
        <w:br w:type="page"/>
      </w:r>
      <w:bookmarkStart w:id="3" w:name="_Toc189908359"/>
    </w:p>
    <w:p w14:paraId="0144CAB3" w14:textId="77777777" w:rsidR="00E20798" w:rsidRDefault="00E20798" w:rsidP="00435650">
      <w:pPr>
        <w:pStyle w:val="BoxedHeader"/>
      </w:pPr>
      <w:bookmarkStart w:id="4" w:name="Text11"/>
      <w:bookmarkStart w:id="5" w:name="_Toc196236507"/>
      <w:bookmarkStart w:id="6" w:name="_Toc197482465"/>
      <w:bookmarkStart w:id="7" w:name="_Toc197740974"/>
      <w:bookmarkStart w:id="8" w:name="_Toc197741021"/>
      <w:bookmarkStart w:id="9" w:name="_Toc197751577"/>
      <w:bookmarkStart w:id="10" w:name="_Toc197751761"/>
      <w:bookmarkStart w:id="11" w:name="_Toc186008481"/>
      <w:bookmarkStart w:id="12" w:name="_Toc186012774"/>
      <w:r>
        <w:lastRenderedPageBreak/>
        <w:t xml:space="preserve">1.0 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t>Scope</w:t>
      </w:r>
      <w:bookmarkEnd w:id="12"/>
    </w:p>
    <w:p w14:paraId="4720EF3F" w14:textId="77777777" w:rsidR="00E20798" w:rsidRPr="00FC6114" w:rsidRDefault="00E20798" w:rsidP="00E20798">
      <w:r w:rsidRPr="00FC6114">
        <w:t xml:space="preserve">The </w:t>
      </w:r>
      <w:r>
        <w:t>Availability Management</w:t>
      </w:r>
      <w:r w:rsidRPr="00FC6114">
        <w:t xml:space="preserve"> Policy applies equally to all individuals in the </w:t>
      </w:r>
      <w:r>
        <w:t xml:space="preserve">Computing </w:t>
      </w:r>
      <w:r w:rsidR="00E541A2">
        <w:t>Sector.</w:t>
      </w:r>
      <w:r w:rsidRPr="00FC6114">
        <w:t xml:space="preserve"> </w:t>
      </w:r>
      <w:r>
        <w:t>Its scope</w:t>
      </w:r>
      <w:r w:rsidRPr="00FC6114">
        <w:t xml:space="preserve"> includes management of events </w:t>
      </w:r>
      <w:r>
        <w:t>that are outside</w:t>
      </w:r>
      <w:r w:rsidRPr="00FC6114">
        <w:t xml:space="preserve"> of standard operation of a service and cause or may cause an interruption to or a reduction in the quality of service </w:t>
      </w:r>
      <w:r>
        <w:t xml:space="preserve">with an </w:t>
      </w:r>
      <w:r w:rsidRPr="00FC6114">
        <w:t xml:space="preserve">established </w:t>
      </w:r>
      <w:r>
        <w:t xml:space="preserve">Fermilab IT SLA. </w:t>
      </w:r>
      <w:r w:rsidRPr="00FC6114">
        <w:t xml:space="preserve">The process and procedures in </w:t>
      </w:r>
      <w:r>
        <w:t>Availability Management are applied to</w:t>
      </w:r>
      <w:r w:rsidRPr="00FC6114">
        <w:t>:</w:t>
      </w:r>
    </w:p>
    <w:p w14:paraId="558722E5" w14:textId="77777777" w:rsidR="00E20798" w:rsidRDefault="00E20798" w:rsidP="00E20798">
      <w:pPr>
        <w:numPr>
          <w:ilvl w:val="0"/>
          <w:numId w:val="16"/>
        </w:numPr>
      </w:pPr>
      <w:r>
        <w:t>All services for which the Computing has Service Level Agreements in place.</w:t>
      </w:r>
    </w:p>
    <w:p w14:paraId="3C529CC9" w14:textId="77777777" w:rsidR="002232AC" w:rsidRPr="00E20798" w:rsidRDefault="00E20798" w:rsidP="00E20798">
      <w:pPr>
        <w:numPr>
          <w:ilvl w:val="0"/>
          <w:numId w:val="16"/>
        </w:numPr>
      </w:pPr>
      <w:r>
        <w:t>Agreed-upon critical services.</w:t>
      </w:r>
    </w:p>
    <w:p w14:paraId="48558C95" w14:textId="77777777" w:rsidR="00E20798" w:rsidRDefault="00E20798" w:rsidP="00E20798">
      <w:pPr>
        <w:pStyle w:val="BoxedHeader"/>
      </w:pPr>
      <w:bookmarkStart w:id="13" w:name="_Toc186012775"/>
      <w:r>
        <w:t>2.0 Policy</w:t>
      </w:r>
      <w:bookmarkEnd w:id="13"/>
    </w:p>
    <w:p w14:paraId="14FF0780" w14:textId="77777777" w:rsidR="00E20798" w:rsidRDefault="00E20798" w:rsidP="00E20798">
      <w:r>
        <w:t>Availability Management</w:t>
      </w:r>
      <w:r w:rsidRPr="00411BBA">
        <w:t xml:space="preserve"> shall be performed in accordance with an established </w:t>
      </w:r>
      <w:r>
        <w:t>Availability Management</w:t>
      </w:r>
      <w:r w:rsidRPr="00411BBA">
        <w:t xml:space="preserve"> process and set of procedures. The process and procedures must cover: </w:t>
      </w:r>
    </w:p>
    <w:p w14:paraId="16CF6509" w14:textId="77777777" w:rsidR="00E20798" w:rsidRPr="00406959" w:rsidRDefault="00E20798" w:rsidP="00E20798">
      <w:pPr>
        <w:numPr>
          <w:ilvl w:val="0"/>
          <w:numId w:val="27"/>
        </w:numPr>
      </w:pPr>
      <w:r>
        <w:rPr>
          <w:rFonts w:cs="Arial"/>
        </w:rPr>
        <w:t>Analyzing incidents and events that impact service availability</w:t>
      </w:r>
    </w:p>
    <w:p w14:paraId="2D63D234" w14:textId="77777777" w:rsidR="00E20798" w:rsidRPr="00406959" w:rsidRDefault="00E20798" w:rsidP="00E20798">
      <w:pPr>
        <w:numPr>
          <w:ilvl w:val="0"/>
          <w:numId w:val="27"/>
        </w:numPr>
      </w:pPr>
      <w:r>
        <w:rPr>
          <w:rFonts w:cs="Arial"/>
        </w:rPr>
        <w:t>Development of appropriate availability requirements</w:t>
      </w:r>
    </w:p>
    <w:p w14:paraId="6983D6C0" w14:textId="77777777" w:rsidR="00E20798" w:rsidRPr="00411BBA" w:rsidRDefault="00E20798" w:rsidP="00E20798">
      <w:pPr>
        <w:numPr>
          <w:ilvl w:val="0"/>
          <w:numId w:val="27"/>
        </w:numPr>
      </w:pPr>
      <w:r>
        <w:rPr>
          <w:rFonts w:cs="Arial"/>
        </w:rPr>
        <w:t>Risk management</w:t>
      </w:r>
    </w:p>
    <w:p w14:paraId="01D276FE" w14:textId="77777777" w:rsidR="00E20798" w:rsidRPr="00411BBA" w:rsidRDefault="00E20798" w:rsidP="00E20798">
      <w:pPr>
        <w:numPr>
          <w:ilvl w:val="0"/>
          <w:numId w:val="27"/>
        </w:numPr>
      </w:pPr>
      <w:r w:rsidRPr="00411BBA">
        <w:t>Interfaces (</w:t>
      </w:r>
      <w:r>
        <w:t>for example, with</w:t>
      </w:r>
      <w:r w:rsidRPr="00411BBA">
        <w:t xml:space="preserve"> </w:t>
      </w:r>
      <w:r>
        <w:t>Service Level Management, Capacity Management, Incident Management, Problem Management, Change Management</w:t>
      </w:r>
      <w:r w:rsidRPr="00411BBA">
        <w:t>)</w:t>
      </w:r>
      <w:r>
        <w:t>.</w:t>
      </w:r>
    </w:p>
    <w:p w14:paraId="022BAFB1" w14:textId="77777777" w:rsidR="00E20798" w:rsidRPr="00411BBA" w:rsidRDefault="00E20798" w:rsidP="00E20798">
      <w:pPr>
        <w:rPr>
          <w:rFonts w:cs="Arial"/>
          <w:szCs w:val="22"/>
        </w:rPr>
      </w:pPr>
      <w:r>
        <w:t>Availability Management</w:t>
      </w:r>
      <w:r w:rsidRPr="00411BBA">
        <w:t xml:space="preserve"> </w:t>
      </w:r>
      <w:r w:rsidRPr="00411BBA">
        <w:rPr>
          <w:rFonts w:cs="Arial"/>
          <w:szCs w:val="22"/>
        </w:rPr>
        <w:t>activities must be based on the established process and set of procedures referenced in this document.  They include:</w:t>
      </w:r>
    </w:p>
    <w:p w14:paraId="60FFBC5E" w14:textId="77777777" w:rsidR="00E20798" w:rsidRDefault="00E20798" w:rsidP="00E20798">
      <w:pPr>
        <w:numPr>
          <w:ilvl w:val="0"/>
          <w:numId w:val="28"/>
        </w:numPr>
      </w:pPr>
      <w:r>
        <w:t>Analyze current availability</w:t>
      </w:r>
    </w:p>
    <w:p w14:paraId="4DEA5349" w14:textId="77777777" w:rsidR="00E20798" w:rsidRDefault="00E20798" w:rsidP="00E20798">
      <w:pPr>
        <w:numPr>
          <w:ilvl w:val="0"/>
          <w:numId w:val="28"/>
        </w:numPr>
      </w:pPr>
      <w:r>
        <w:t>Document new requirements</w:t>
      </w:r>
    </w:p>
    <w:p w14:paraId="3189F45B" w14:textId="77777777" w:rsidR="00E20798" w:rsidRDefault="00E20798" w:rsidP="00E20798">
      <w:pPr>
        <w:numPr>
          <w:ilvl w:val="0"/>
          <w:numId w:val="28"/>
        </w:numPr>
      </w:pPr>
      <w:r>
        <w:t>Execute risk management</w:t>
      </w:r>
    </w:p>
    <w:p w14:paraId="147022EC" w14:textId="77777777" w:rsidR="00E20798" w:rsidRPr="00411BBA" w:rsidRDefault="00E20798" w:rsidP="00E20798">
      <w:pPr>
        <w:numPr>
          <w:ilvl w:val="0"/>
          <w:numId w:val="28"/>
        </w:numPr>
      </w:pPr>
      <w:r>
        <w:t>Implement new availability</w:t>
      </w:r>
    </w:p>
    <w:p w14:paraId="2CF885BC" w14:textId="77777777" w:rsidR="00E20798" w:rsidRDefault="00E20798" w:rsidP="00E20798">
      <w:pPr>
        <w:rPr>
          <w:rFonts w:cs="Arial"/>
          <w:szCs w:val="22"/>
        </w:rPr>
      </w:pPr>
      <w:r>
        <w:t>The Availability Manager</w:t>
      </w:r>
      <w:r>
        <w:rPr>
          <w:rFonts w:cs="Arial"/>
          <w:szCs w:val="22"/>
        </w:rPr>
        <w:t xml:space="preserve"> has the authority to assign Availability Analysts within the appropriate support groups.</w:t>
      </w:r>
    </w:p>
    <w:p w14:paraId="552F5A82" w14:textId="77777777" w:rsidR="00E20798" w:rsidRDefault="00E20798" w:rsidP="00E20798">
      <w:r w:rsidRPr="006A28E1">
        <w:t xml:space="preserve">Availability </w:t>
      </w:r>
      <w:r w:rsidR="00E541A2">
        <w:t>Questionnaires</w:t>
      </w:r>
      <w:r w:rsidRPr="006A28E1">
        <w:t xml:space="preserve"> </w:t>
      </w:r>
      <w:r>
        <w:t>shall</w:t>
      </w:r>
      <w:r w:rsidRPr="006A28E1">
        <w:t xml:space="preserve"> be kept on file for the period of time documented in the organizational document retention policy</w:t>
      </w:r>
      <w:r>
        <w:t>.</w:t>
      </w:r>
    </w:p>
    <w:p w14:paraId="14B00592" w14:textId="77777777" w:rsidR="00E20798" w:rsidRPr="006A28E1" w:rsidRDefault="00E20798" w:rsidP="00E20798">
      <w:r w:rsidRPr="006A28E1">
        <w:t xml:space="preserve">The Availability </w:t>
      </w:r>
      <w:r w:rsidR="00E541A2">
        <w:t>Questionnaires</w:t>
      </w:r>
      <w:r w:rsidR="00E541A2" w:rsidRPr="006A28E1">
        <w:t xml:space="preserve"> </w:t>
      </w:r>
      <w:r>
        <w:t>shall</w:t>
      </w:r>
      <w:r w:rsidRPr="006A28E1">
        <w:t xml:space="preserve"> be reviewed at least annually to ensure requirements are being met as agreed in all circumstances to and to ensure they reflect agreed upon c</w:t>
      </w:r>
      <w:r>
        <w:t>hanges required by the business.</w:t>
      </w:r>
    </w:p>
    <w:p w14:paraId="3FD26B6F" w14:textId="77777777" w:rsidR="00E20798" w:rsidRPr="006A28E1" w:rsidRDefault="00E20798" w:rsidP="00E20798">
      <w:r w:rsidRPr="006A28E1">
        <w:t>The Availability Management process shall identify availability requirements on the basis of business plans, business requirements, SLAs</w:t>
      </w:r>
      <w:r>
        <w:t>, OLAs,</w:t>
      </w:r>
      <w:r w:rsidRPr="006A28E1">
        <w:t xml:space="preserve"> and risk </w:t>
      </w:r>
      <w:r>
        <w:t>assessments.</w:t>
      </w:r>
    </w:p>
    <w:p w14:paraId="06706069" w14:textId="77777777" w:rsidR="00E20798" w:rsidRPr="006A28E1" w:rsidRDefault="00E20798" w:rsidP="00E20798">
      <w:r w:rsidRPr="006A28E1">
        <w:t>The Availability Management process shall ensure that requirements include access rights and response times as well as end-to-end availability of IT Service components</w:t>
      </w:r>
      <w:r>
        <w:t>.</w:t>
      </w:r>
    </w:p>
    <w:p w14:paraId="202F62E1" w14:textId="77777777" w:rsidR="00E20798" w:rsidRPr="006A28E1" w:rsidRDefault="00E20798" w:rsidP="00E20798">
      <w:pPr>
        <w:keepLines/>
      </w:pPr>
      <w:r w:rsidRPr="006A28E1">
        <w:t xml:space="preserve">The Availability Management process </w:t>
      </w:r>
      <w:r>
        <w:t>shall</w:t>
      </w:r>
      <w:r w:rsidRPr="006A28E1">
        <w:t xml:space="preserve"> remain fluid in </w:t>
      </w:r>
      <w:r>
        <w:t>the face</w:t>
      </w:r>
      <w:r w:rsidRPr="006A28E1">
        <w:t xml:space="preserve"> of identified improvement opportunities a</w:t>
      </w:r>
      <w:r>
        <w:t>nd will be continually improved.</w:t>
      </w:r>
    </w:p>
    <w:p w14:paraId="54F11732" w14:textId="77777777" w:rsidR="00E20798" w:rsidRPr="006A28E1" w:rsidRDefault="00E20798" w:rsidP="00E20798">
      <w:r w:rsidRPr="006A28E1">
        <w:lastRenderedPageBreak/>
        <w:t xml:space="preserve">Availability Management </w:t>
      </w:r>
      <w:r>
        <w:t>should</w:t>
      </w:r>
      <w:r w:rsidRPr="006A28E1">
        <w:t xml:space="preserve"> ensure integration with other ITSM processes</w:t>
      </w:r>
      <w:r>
        <w:t>.</w:t>
      </w:r>
    </w:p>
    <w:p w14:paraId="4013C19D" w14:textId="77777777" w:rsidR="00E20798" w:rsidRPr="006A28E1" w:rsidRDefault="00E20798" w:rsidP="00E20798">
      <w:r>
        <w:t>IT s</w:t>
      </w:r>
      <w:r w:rsidRPr="006A28E1">
        <w:t xml:space="preserve">ervice availability requirements should be considered during </w:t>
      </w:r>
      <w:r>
        <w:t>s</w:t>
      </w:r>
      <w:r w:rsidRPr="006A28E1">
        <w:t>ervice design</w:t>
      </w:r>
      <w:r>
        <w:t>.</w:t>
      </w:r>
    </w:p>
    <w:p w14:paraId="50F785D1" w14:textId="77777777" w:rsidR="00E20798" w:rsidRPr="006A28E1" w:rsidRDefault="00E20798" w:rsidP="00E20798">
      <w:r>
        <w:t>IT s</w:t>
      </w:r>
      <w:r w:rsidRPr="006A28E1">
        <w:t xml:space="preserve">ervices should have clearly defined SLAs </w:t>
      </w:r>
      <w:r>
        <w:t>to report against.</w:t>
      </w:r>
    </w:p>
    <w:p w14:paraId="42D57E57" w14:textId="77777777" w:rsidR="00E20798" w:rsidRPr="006A28E1" w:rsidRDefault="00E20798" w:rsidP="00E20798">
      <w:r w:rsidRPr="006A28E1">
        <w:t xml:space="preserve">Organizational strategic plans should be provided to Availability Management as soon as they </w:t>
      </w:r>
      <w:r>
        <w:t>a</w:t>
      </w:r>
      <w:r w:rsidRPr="006A28E1">
        <w:t>re approved</w:t>
      </w:r>
      <w:r>
        <w:t>.</w:t>
      </w:r>
    </w:p>
    <w:p w14:paraId="135C9A2A" w14:textId="77777777" w:rsidR="00E20798" w:rsidRPr="006A28E1" w:rsidRDefault="00E20798" w:rsidP="00E20798">
      <w:r w:rsidRPr="006A28E1">
        <w:t xml:space="preserve">Accurate </w:t>
      </w:r>
      <w:r>
        <w:t>usage</w:t>
      </w:r>
      <w:r w:rsidRPr="006A28E1">
        <w:t xml:space="preserve"> forecasts should be provided to Availability Management as soon as they are approved</w:t>
      </w:r>
      <w:r>
        <w:t>.</w:t>
      </w:r>
    </w:p>
    <w:p w14:paraId="6292E677" w14:textId="77777777" w:rsidR="002232AC" w:rsidRPr="00E20798" w:rsidRDefault="00E20798" w:rsidP="00E20798">
      <w:r w:rsidRPr="006A28E1">
        <w:t xml:space="preserve">Availability data and information will be stored in the Availability Management </w:t>
      </w:r>
      <w:r w:rsidR="00E541A2">
        <w:t>repository.</w:t>
      </w:r>
    </w:p>
    <w:p w14:paraId="38A05FB0" w14:textId="77777777" w:rsidR="002232AC" w:rsidRDefault="00E20798" w:rsidP="00E20798">
      <w:pPr>
        <w:pStyle w:val="BoxedHeader"/>
      </w:pPr>
      <w:bookmarkStart w:id="14" w:name="_Toc186012776"/>
      <w:r>
        <w:t>3.0 Enforcement</w:t>
      </w:r>
      <w:bookmarkEnd w:id="14"/>
    </w:p>
    <w:bookmarkEnd w:id="3"/>
    <w:p w14:paraId="7B83B176" w14:textId="77777777" w:rsidR="00E20798" w:rsidRDefault="00E20798" w:rsidP="00B310BC">
      <w:pPr>
        <w:rPr>
          <w:rFonts w:cs="Arial"/>
          <w:szCs w:val="22"/>
        </w:rPr>
      </w:pPr>
      <w:r>
        <w:rPr>
          <w:rFonts w:cs="Arial"/>
          <w:szCs w:val="22"/>
        </w:rPr>
        <w:t>Violation of this policy may lead to disciplinary action.</w:t>
      </w:r>
    </w:p>
    <w:p w14:paraId="063BE37F" w14:textId="77777777" w:rsidR="00074962" w:rsidRDefault="00E20798" w:rsidP="00435650">
      <w:pPr>
        <w:pStyle w:val="BoxedHeader"/>
        <w:keepNext/>
      </w:pPr>
      <w:bookmarkStart w:id="15" w:name="_Toc186012777"/>
      <w:r>
        <w:t>4.0 Associated Documents</w:t>
      </w:r>
      <w:bookmarkEnd w:id="15"/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8"/>
        <w:gridCol w:w="3301"/>
        <w:gridCol w:w="3068"/>
      </w:tblGrid>
      <w:tr w:rsidR="00A26FA4" w:rsidRPr="000810F0" w14:paraId="1A30B691" w14:textId="77777777">
        <w:trPr>
          <w:trHeight w:val="447"/>
          <w:jc w:val="center"/>
        </w:trPr>
        <w:tc>
          <w:tcPr>
            <w:tcW w:w="3188" w:type="dxa"/>
            <w:shd w:val="clear" w:color="auto" w:fill="E6E6E6"/>
            <w:vAlign w:val="center"/>
          </w:tcPr>
          <w:p w14:paraId="42933AB4" w14:textId="77777777" w:rsidR="001C65B7" w:rsidRPr="00BE023C" w:rsidRDefault="001C65B7" w:rsidP="006F3570">
            <w:pPr>
              <w:pStyle w:val="TableColumnHeader"/>
            </w:pPr>
            <w:bookmarkStart w:id="16" w:name="_Toc231884614"/>
            <w:bookmarkEnd w:id="16"/>
            <w:r>
              <w:t>Document Name</w:t>
            </w:r>
          </w:p>
        </w:tc>
        <w:tc>
          <w:tcPr>
            <w:tcW w:w="3301" w:type="dxa"/>
            <w:shd w:val="clear" w:color="auto" w:fill="E6E6E6"/>
            <w:vAlign w:val="center"/>
          </w:tcPr>
          <w:p w14:paraId="253FF4BE" w14:textId="77777777" w:rsidR="001C65B7" w:rsidRPr="00BE023C" w:rsidRDefault="001C65B7" w:rsidP="006F3570">
            <w:pPr>
              <w:pStyle w:val="TableColumnHeader"/>
            </w:pPr>
            <w:r>
              <w:t>Description</w:t>
            </w:r>
          </w:p>
        </w:tc>
        <w:tc>
          <w:tcPr>
            <w:tcW w:w="3068" w:type="dxa"/>
            <w:shd w:val="clear" w:color="auto" w:fill="E6E6E6"/>
            <w:vAlign w:val="center"/>
          </w:tcPr>
          <w:p w14:paraId="219CDF56" w14:textId="77777777" w:rsidR="001C65B7" w:rsidRPr="00BE023C" w:rsidRDefault="001C65B7" w:rsidP="003C2A36">
            <w:pPr>
              <w:pStyle w:val="TableColumnHeader"/>
            </w:pPr>
            <w:r w:rsidRPr="00BE023C">
              <w:t>Relationship</w:t>
            </w:r>
          </w:p>
        </w:tc>
      </w:tr>
      <w:tr w:rsidR="00D44ED9" w:rsidRPr="000810F0" w14:paraId="5ABEBAFB" w14:textId="77777777">
        <w:trPr>
          <w:trHeight w:val="461"/>
          <w:jc w:val="center"/>
        </w:trPr>
        <w:tc>
          <w:tcPr>
            <w:tcW w:w="3188" w:type="dxa"/>
            <w:vAlign w:val="center"/>
          </w:tcPr>
          <w:p w14:paraId="59D8A7B9" w14:textId="77777777" w:rsidR="00D44ED9" w:rsidRPr="00B13919" w:rsidRDefault="00D44ED9" w:rsidP="000A29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Fermilab </w:t>
            </w:r>
            <w:r w:rsidR="000A29B9">
              <w:t>Availability Management</w:t>
            </w:r>
            <w:r w:rsidR="00992D39" w:rsidRPr="00411BBA">
              <w:t xml:space="preserve"> </w:t>
            </w:r>
            <w:r>
              <w:rPr>
                <w:rFonts w:cs="Arial"/>
                <w:szCs w:val="22"/>
              </w:rPr>
              <w:t>Policy</w:t>
            </w:r>
          </w:p>
        </w:tc>
        <w:tc>
          <w:tcPr>
            <w:tcW w:w="3301" w:type="dxa"/>
            <w:vAlign w:val="center"/>
          </w:tcPr>
          <w:p w14:paraId="67A7563F" w14:textId="77777777" w:rsidR="00D44ED9" w:rsidRPr="00B13919" w:rsidRDefault="00D44ED9" w:rsidP="00D44ED9">
            <w:pPr>
              <w:rPr>
                <w:rFonts w:cs="Arial"/>
                <w:szCs w:val="22"/>
              </w:rPr>
            </w:pPr>
            <w:r w:rsidRPr="00450E26">
              <w:rPr>
                <w:rFonts w:cs="Arial"/>
                <w:szCs w:val="22"/>
              </w:rPr>
              <w:t>Policy</w:t>
            </w:r>
          </w:p>
        </w:tc>
        <w:tc>
          <w:tcPr>
            <w:tcW w:w="3068" w:type="dxa"/>
            <w:vAlign w:val="center"/>
          </w:tcPr>
          <w:p w14:paraId="19A49A43" w14:textId="77777777" w:rsidR="00D44ED9" w:rsidRPr="00B13919" w:rsidRDefault="00D44ED9" w:rsidP="00D44ED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document</w:t>
            </w:r>
          </w:p>
        </w:tc>
      </w:tr>
      <w:tr w:rsidR="00D44ED9" w:rsidRPr="000810F0" w14:paraId="44FC494F" w14:textId="77777777">
        <w:trPr>
          <w:trHeight w:val="447"/>
          <w:jc w:val="center"/>
        </w:trPr>
        <w:tc>
          <w:tcPr>
            <w:tcW w:w="3188" w:type="dxa"/>
            <w:vAlign w:val="center"/>
          </w:tcPr>
          <w:p w14:paraId="62180354" w14:textId="77777777" w:rsidR="00D44ED9" w:rsidRPr="00B13919" w:rsidRDefault="00D44ED9" w:rsidP="00D44ED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Fermilab </w:t>
            </w:r>
            <w:r w:rsidR="000A29B9">
              <w:t>Availability Management</w:t>
            </w:r>
            <w:r w:rsidR="000A29B9" w:rsidRPr="00411BBA">
              <w:t xml:space="preserve"> </w:t>
            </w:r>
            <w:r>
              <w:rPr>
                <w:rFonts w:cs="Arial"/>
                <w:szCs w:val="22"/>
              </w:rPr>
              <w:t>Process and Procedures</w:t>
            </w:r>
          </w:p>
        </w:tc>
        <w:tc>
          <w:tcPr>
            <w:tcW w:w="3301" w:type="dxa"/>
            <w:vAlign w:val="center"/>
          </w:tcPr>
          <w:p w14:paraId="4E4486AE" w14:textId="77777777" w:rsidR="00D44ED9" w:rsidRPr="00B13919" w:rsidRDefault="00D44ED9" w:rsidP="00D44ED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Process</w:t>
            </w:r>
          </w:p>
        </w:tc>
        <w:tc>
          <w:tcPr>
            <w:tcW w:w="3068" w:type="dxa"/>
            <w:vAlign w:val="center"/>
          </w:tcPr>
          <w:p w14:paraId="35EFA0E5" w14:textId="77777777" w:rsidR="00D44ED9" w:rsidRPr="00B13919" w:rsidRDefault="00D44ED9" w:rsidP="00D44ED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Process document</w:t>
            </w:r>
          </w:p>
        </w:tc>
      </w:tr>
      <w:tr w:rsidR="00D44ED9" w:rsidRPr="000810F0" w14:paraId="010A6ED2" w14:textId="77777777">
        <w:trPr>
          <w:trHeight w:val="461"/>
          <w:jc w:val="center"/>
        </w:trPr>
        <w:tc>
          <w:tcPr>
            <w:tcW w:w="3188" w:type="dxa"/>
          </w:tcPr>
          <w:p w14:paraId="1D95268E" w14:textId="77777777" w:rsidR="00D44ED9" w:rsidRPr="0090114F" w:rsidRDefault="00D44ED9" w:rsidP="00D44ED9">
            <w:pPr>
              <w:rPr>
                <w:rFonts w:cs="Arial"/>
              </w:rPr>
            </w:pPr>
            <w:r>
              <w:rPr>
                <w:rFonts w:cs="Arial"/>
                <w:szCs w:val="22"/>
              </w:rPr>
              <w:t>Fermilab Communication and Awareness Plan</w:t>
            </w:r>
          </w:p>
        </w:tc>
        <w:tc>
          <w:tcPr>
            <w:tcW w:w="3301" w:type="dxa"/>
            <w:vAlign w:val="center"/>
          </w:tcPr>
          <w:p w14:paraId="7DF4DAAB" w14:textId="77777777" w:rsidR="00D44ED9" w:rsidRPr="00B13919" w:rsidRDefault="00D44ED9" w:rsidP="00D44ED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Communication Plan</w:t>
            </w:r>
          </w:p>
        </w:tc>
        <w:tc>
          <w:tcPr>
            <w:tcW w:w="3068" w:type="dxa"/>
            <w:vAlign w:val="center"/>
          </w:tcPr>
          <w:p w14:paraId="3575BE18" w14:textId="77777777" w:rsidR="00D44ED9" w:rsidRPr="00B13919" w:rsidRDefault="00D44ED9" w:rsidP="00D44ED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Communication</w:t>
            </w:r>
          </w:p>
        </w:tc>
      </w:tr>
    </w:tbl>
    <w:p w14:paraId="084A2870" w14:textId="77777777" w:rsidR="00E20798" w:rsidRDefault="00E20798" w:rsidP="00863AA9">
      <w:pPr>
        <w:spacing w:before="0" w:after="0"/>
      </w:pPr>
    </w:p>
    <w:p w14:paraId="1FFE025E" w14:textId="77777777" w:rsidR="00E20798" w:rsidRDefault="00E20798" w:rsidP="00435650">
      <w:pPr>
        <w:pStyle w:val="BoxedHeader"/>
        <w:keepNext/>
        <w:keepLines/>
      </w:pPr>
      <w:bookmarkStart w:id="17" w:name="_Toc186012778"/>
      <w:r>
        <w:t>5.0 Definitions</w:t>
      </w:r>
      <w:bookmarkEnd w:id="17"/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2"/>
        <w:gridCol w:w="4788"/>
      </w:tblGrid>
      <w:tr w:rsidR="00555D95" w:rsidRPr="000810F0" w14:paraId="201319E3" w14:textId="77777777">
        <w:trPr>
          <w:tblHeader/>
        </w:trPr>
        <w:tc>
          <w:tcPr>
            <w:tcW w:w="4752" w:type="dxa"/>
            <w:shd w:val="clear" w:color="auto" w:fill="E6E6E6"/>
          </w:tcPr>
          <w:p w14:paraId="6EAD9F88" w14:textId="77777777" w:rsidR="00555D95" w:rsidRPr="00BE023C" w:rsidRDefault="00555D95" w:rsidP="00435650">
            <w:pPr>
              <w:pStyle w:val="TableColumnHeader"/>
              <w:keepNext/>
              <w:keepLines/>
            </w:pPr>
            <w:r w:rsidRPr="00BE023C">
              <w:t>Term / Acronym</w:t>
            </w:r>
          </w:p>
        </w:tc>
        <w:tc>
          <w:tcPr>
            <w:tcW w:w="4788" w:type="dxa"/>
            <w:shd w:val="clear" w:color="auto" w:fill="E6E6E6"/>
          </w:tcPr>
          <w:p w14:paraId="15CE22A0" w14:textId="77777777" w:rsidR="00555D95" w:rsidRPr="00BE023C" w:rsidRDefault="00555D95" w:rsidP="00435650">
            <w:pPr>
              <w:pStyle w:val="TableColumnHeader"/>
              <w:keepNext/>
              <w:keepLines/>
            </w:pPr>
            <w:r w:rsidRPr="00BE023C">
              <w:t>Definition</w:t>
            </w:r>
          </w:p>
        </w:tc>
      </w:tr>
      <w:tr w:rsidR="00B13919" w:rsidRPr="000810F0" w14:paraId="75272314" w14:textId="77777777">
        <w:tc>
          <w:tcPr>
            <w:tcW w:w="4752" w:type="dxa"/>
          </w:tcPr>
          <w:p w14:paraId="17D4D110" w14:textId="77777777" w:rsidR="00B13919" w:rsidRPr="00B13919" w:rsidRDefault="00037E30" w:rsidP="00435650">
            <w:pPr>
              <w:keepNext/>
              <w:keepLines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Reliability</w:t>
            </w:r>
          </w:p>
        </w:tc>
        <w:tc>
          <w:tcPr>
            <w:tcW w:w="4788" w:type="dxa"/>
          </w:tcPr>
          <w:p w14:paraId="5A65241C" w14:textId="77777777" w:rsidR="00B13919" w:rsidRPr="00B13919" w:rsidRDefault="00037E30" w:rsidP="00435650">
            <w:pPr>
              <w:keepNext/>
              <w:keepLines/>
              <w:rPr>
                <w:rFonts w:cs="Arial"/>
                <w:szCs w:val="22"/>
              </w:rPr>
            </w:pPr>
            <w:r w:rsidRPr="00037E30">
              <w:rPr>
                <w:rFonts w:cs="Arial"/>
                <w:szCs w:val="22"/>
              </w:rPr>
              <w:t>The prevention of operational failure, and the ability to keep services and IT infrastructure components operable</w:t>
            </w:r>
          </w:p>
        </w:tc>
      </w:tr>
      <w:tr w:rsidR="00037E30" w:rsidRPr="000810F0" w14:paraId="3EA7EBEB" w14:textId="77777777">
        <w:tc>
          <w:tcPr>
            <w:tcW w:w="4752" w:type="dxa"/>
          </w:tcPr>
          <w:p w14:paraId="7979BF75" w14:textId="77777777" w:rsidR="00037E30" w:rsidRPr="00B13919" w:rsidRDefault="00037E30" w:rsidP="00435650">
            <w:pPr>
              <w:keepNext/>
              <w:keepLines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Maintainability</w:t>
            </w:r>
          </w:p>
        </w:tc>
        <w:tc>
          <w:tcPr>
            <w:tcW w:w="4788" w:type="dxa"/>
          </w:tcPr>
          <w:p w14:paraId="4EB2DBD2" w14:textId="77777777" w:rsidR="00037E30" w:rsidRPr="00B13919" w:rsidRDefault="00037E30" w:rsidP="00435650">
            <w:pPr>
              <w:keepNext/>
              <w:keepLines/>
              <w:rPr>
                <w:rFonts w:cs="Arial"/>
                <w:szCs w:val="22"/>
              </w:rPr>
            </w:pPr>
            <w:r w:rsidRPr="00037E30">
              <w:rPr>
                <w:rFonts w:cs="Arial"/>
                <w:szCs w:val="22"/>
              </w:rPr>
              <w:t>The ability to restore services or IT infrastructure components back to normal operation</w:t>
            </w:r>
          </w:p>
        </w:tc>
      </w:tr>
      <w:tr w:rsidR="00037E30" w:rsidRPr="000810F0" w14:paraId="2C768672" w14:textId="77777777">
        <w:tc>
          <w:tcPr>
            <w:tcW w:w="4752" w:type="dxa"/>
          </w:tcPr>
          <w:p w14:paraId="4B126E09" w14:textId="77777777" w:rsidR="00037E30" w:rsidRPr="00B13919" w:rsidRDefault="00E541A2" w:rsidP="00E541A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Critical</w:t>
            </w:r>
            <w:r w:rsidR="00037E30">
              <w:rPr>
                <w:rFonts w:cs="Arial"/>
                <w:szCs w:val="22"/>
              </w:rPr>
              <w:t xml:space="preserve"> Business Function </w:t>
            </w:r>
          </w:p>
        </w:tc>
        <w:tc>
          <w:tcPr>
            <w:tcW w:w="4788" w:type="dxa"/>
          </w:tcPr>
          <w:p w14:paraId="1D143D0B" w14:textId="77777777" w:rsidR="00037E30" w:rsidRPr="00B13919" w:rsidRDefault="00037E30" w:rsidP="005E40EC">
            <w:pPr>
              <w:rPr>
                <w:rFonts w:cs="Arial"/>
                <w:szCs w:val="22"/>
              </w:rPr>
            </w:pPr>
            <w:r w:rsidRPr="00037E30">
              <w:rPr>
                <w:rFonts w:cs="Arial"/>
                <w:szCs w:val="22"/>
              </w:rPr>
              <w:t xml:space="preserve">Represents a business-critical element of a </w:t>
            </w:r>
            <w:r w:rsidRPr="00037E30">
              <w:rPr>
                <w:rFonts w:cs="Arial"/>
                <w:szCs w:val="22"/>
              </w:rPr>
              <w:lastRenderedPageBreak/>
              <w:t>business process supported by an IT service.</w:t>
            </w:r>
          </w:p>
        </w:tc>
      </w:tr>
    </w:tbl>
    <w:p w14:paraId="5A1086C6" w14:textId="77777777" w:rsidR="00382CCA" w:rsidRPr="00DE1E90" w:rsidRDefault="00382CCA" w:rsidP="00E20798">
      <w:pPr>
        <w:rPr>
          <w:i/>
          <w:sz w:val="20"/>
        </w:rPr>
      </w:pPr>
    </w:p>
    <w:sectPr w:rsidR="00382CCA" w:rsidRPr="00DE1E90" w:rsidSect="00527B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1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811A3" w14:textId="77777777" w:rsidR="00A353E3" w:rsidRDefault="00A353E3" w:rsidP="00555D95">
      <w:pPr>
        <w:spacing w:before="0" w:after="0"/>
      </w:pPr>
      <w:r>
        <w:separator/>
      </w:r>
    </w:p>
  </w:endnote>
  <w:endnote w:type="continuationSeparator" w:id="0">
    <w:p w14:paraId="141E0CA3" w14:textId="77777777" w:rsidR="00A353E3" w:rsidRDefault="00A353E3" w:rsidP="00555D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3BCAA" w14:textId="77777777" w:rsidR="008E2254" w:rsidRDefault="008E22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F512B" w14:textId="77777777" w:rsidR="00E20798" w:rsidRPr="00BE1688" w:rsidRDefault="00E20798" w:rsidP="00172795">
    <w:pPr>
      <w:pStyle w:val="Footer"/>
      <w:jc w:val="center"/>
    </w:pPr>
    <w:r w:rsidRPr="00611BCC">
      <w:rPr>
        <w:b/>
      </w:rPr>
      <w:t xml:space="preserve"> Page</w:t>
    </w:r>
    <w:r>
      <w:t xml:space="preserve"> </w:t>
    </w:r>
    <w:r w:rsidR="00D06045">
      <w:fldChar w:fldCharType="begin"/>
    </w:r>
    <w:r w:rsidR="00D06045">
      <w:instrText xml:space="preserve"> PAGE </w:instrText>
    </w:r>
    <w:r w:rsidR="00D06045">
      <w:fldChar w:fldCharType="separate"/>
    </w:r>
    <w:r w:rsidR="008E2254">
      <w:rPr>
        <w:noProof/>
      </w:rPr>
      <w:t>3</w:t>
    </w:r>
    <w:r w:rsidR="00D06045">
      <w:rPr>
        <w:noProof/>
      </w:rPr>
      <w:fldChar w:fldCharType="end"/>
    </w:r>
    <w:r>
      <w:t xml:space="preserve"> of </w:t>
    </w:r>
    <w:fldSimple w:instr=" NUMPAGES ">
      <w:r w:rsidR="008E2254">
        <w:rPr>
          <w:noProof/>
        </w:rPr>
        <w:t>5</w:t>
      </w:r>
    </w:fldSimple>
  </w:p>
  <w:p w14:paraId="0379B338" w14:textId="77777777" w:rsidR="00E20798" w:rsidRPr="00F37495" w:rsidRDefault="00E20798" w:rsidP="005A1F8B">
    <w:pPr>
      <w:pStyle w:val="VITAFooter"/>
      <w:pBdr>
        <w:top w:val="single" w:sz="2" w:space="0" w:color="auto"/>
      </w:pBdr>
      <w:rPr>
        <w:rFonts w:cs="Arial"/>
        <w:b/>
        <w:iCs/>
      </w:rPr>
    </w:pPr>
    <w:r w:rsidRPr="00F37495">
      <w:rPr>
        <w:rFonts w:cs="Arial"/>
        <w:b/>
        <w:iCs/>
      </w:rPr>
      <w:t xml:space="preserve">The official version of this document is in the </w:t>
    </w:r>
    <w:r>
      <w:rPr>
        <w:rFonts w:cs="Arial"/>
        <w:b/>
        <w:iCs/>
      </w:rPr>
      <w:t>CS</w:t>
    </w:r>
    <w:r w:rsidRPr="00F37495">
      <w:rPr>
        <w:rFonts w:cs="Arial"/>
        <w:b/>
        <w:iCs/>
      </w:rPr>
      <w:t xml:space="preserve"> Document Database (DocDB).</w:t>
    </w:r>
  </w:p>
  <w:p w14:paraId="6EDD2197" w14:textId="77777777" w:rsidR="00E20798" w:rsidRPr="00586EEC" w:rsidRDefault="00E20798" w:rsidP="005A1F8B">
    <w:pPr>
      <w:pStyle w:val="VITAFooter"/>
      <w:pBdr>
        <w:top w:val="single" w:sz="2" w:space="0" w:color="auto"/>
      </w:pBdr>
      <w:rPr>
        <w:rFonts w:cs="Arial"/>
        <w:iCs/>
      </w:rPr>
    </w:pPr>
    <w:r>
      <w:rPr>
        <w:rFonts w:cs="Arial"/>
        <w:iCs/>
      </w:rPr>
      <w:t>Fermi National Accelerator Lab Private / Proprietary</w:t>
    </w:r>
  </w:p>
  <w:p w14:paraId="345E8B2D" w14:textId="757618A9" w:rsidR="00E20798" w:rsidRPr="005A1F8B" w:rsidRDefault="00E20798" w:rsidP="005A1F8B">
    <w:pPr>
      <w:pStyle w:val="VITAFooter"/>
      <w:pBdr>
        <w:top w:val="single" w:sz="2" w:space="0" w:color="auto"/>
      </w:pBdr>
      <w:rPr>
        <w:rFonts w:cs="Arial"/>
      </w:rPr>
    </w:pPr>
    <w:bookmarkStart w:id="18" w:name="_GoBack"/>
    <w:bookmarkEnd w:id="1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5893C" w14:textId="77777777" w:rsidR="008E2254" w:rsidRDefault="008E2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502B5" w14:textId="77777777" w:rsidR="00A353E3" w:rsidRDefault="00A353E3" w:rsidP="00555D95">
      <w:pPr>
        <w:spacing w:before="0" w:after="0"/>
      </w:pPr>
      <w:r>
        <w:separator/>
      </w:r>
    </w:p>
  </w:footnote>
  <w:footnote w:type="continuationSeparator" w:id="0">
    <w:p w14:paraId="41AD8511" w14:textId="77777777" w:rsidR="00A353E3" w:rsidRDefault="00A353E3" w:rsidP="00555D9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98D38" w14:textId="77777777" w:rsidR="008E2254" w:rsidRDefault="008E22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21667" w14:textId="77777777" w:rsidR="00E20798" w:rsidRPr="00D73F26" w:rsidRDefault="00E20798" w:rsidP="00704B9B">
    <w:pPr>
      <w:pStyle w:val="VITAheading"/>
      <w:tabs>
        <w:tab w:val="clear" w:pos="7590"/>
        <w:tab w:val="left" w:pos="915"/>
        <w:tab w:val="left" w:pos="7040"/>
        <w:tab w:val="right" w:pos="10224"/>
      </w:tabs>
      <w:jc w:val="right"/>
      <w:rPr>
        <w:b/>
      </w:rPr>
    </w:pPr>
    <w:r>
      <w:rPr>
        <w:b/>
      </w:rPr>
      <w:t>Availability Management Policy</w:t>
    </w:r>
  </w:p>
  <w:p w14:paraId="6962223D" w14:textId="77777777" w:rsidR="00E20798" w:rsidRPr="00D73F26" w:rsidRDefault="00E20798" w:rsidP="00704B9B">
    <w:pPr>
      <w:pStyle w:val="VITAheading"/>
      <w:tabs>
        <w:tab w:val="clear" w:pos="7590"/>
        <w:tab w:val="left" w:pos="7040"/>
      </w:tabs>
      <w:jc w:val="right"/>
      <w:rPr>
        <w:b/>
      </w:rPr>
    </w:pPr>
    <w:r>
      <w:rPr>
        <w:b/>
      </w:rPr>
      <w:t>CS</w:t>
    </w:r>
    <w:r w:rsidRPr="00D73F26">
      <w:rPr>
        <w:b/>
      </w:rPr>
      <w:t>-doc-</w:t>
    </w:r>
    <w:r w:rsidR="00435650">
      <w:rPr>
        <w:b/>
      </w:rPr>
      <w:t>4083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07BFE" w14:textId="77777777" w:rsidR="008E2254" w:rsidRDefault="008E22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2ACCA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1E77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2E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048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918EF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6C37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22DA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CE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3EA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627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D5D92"/>
    <w:multiLevelType w:val="hybridMultilevel"/>
    <w:tmpl w:val="4962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44022"/>
    <w:multiLevelType w:val="hybridMultilevel"/>
    <w:tmpl w:val="43EC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6F00BE"/>
    <w:multiLevelType w:val="multilevel"/>
    <w:tmpl w:val="70D4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A646067"/>
    <w:multiLevelType w:val="hybridMultilevel"/>
    <w:tmpl w:val="4DB80330"/>
    <w:lvl w:ilvl="0" w:tplc="9E664D6E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E4348D0"/>
    <w:multiLevelType w:val="hybridMultilevel"/>
    <w:tmpl w:val="4A340A9C"/>
    <w:lvl w:ilvl="0" w:tplc="FFFFFFFF">
      <w:start w:val="1"/>
      <w:numFmt w:val="bullet"/>
      <w:lvlText w:val=""/>
      <w:lvlJc w:val="left"/>
      <w:pPr>
        <w:tabs>
          <w:tab w:val="num" w:pos="699"/>
        </w:tabs>
        <w:ind w:left="699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E820E8"/>
    <w:multiLevelType w:val="hybridMultilevel"/>
    <w:tmpl w:val="4BE6476A"/>
    <w:lvl w:ilvl="0" w:tplc="05D2A89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B22B06"/>
    <w:multiLevelType w:val="hybridMultilevel"/>
    <w:tmpl w:val="7396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783C61"/>
    <w:multiLevelType w:val="hybridMultilevel"/>
    <w:tmpl w:val="EAD8FB80"/>
    <w:lvl w:ilvl="0" w:tplc="0BDAF55A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3494F08"/>
    <w:multiLevelType w:val="hybridMultilevel"/>
    <w:tmpl w:val="6066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842703"/>
    <w:multiLevelType w:val="hybridMultilevel"/>
    <w:tmpl w:val="1682BCBC"/>
    <w:lvl w:ilvl="0" w:tplc="0D607BA8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AF18D5"/>
    <w:multiLevelType w:val="hybridMultilevel"/>
    <w:tmpl w:val="B0400FB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01041B"/>
    <w:multiLevelType w:val="hybridMultilevel"/>
    <w:tmpl w:val="4166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A556F"/>
    <w:multiLevelType w:val="hybridMultilevel"/>
    <w:tmpl w:val="7878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4E4A39"/>
    <w:multiLevelType w:val="hybridMultilevel"/>
    <w:tmpl w:val="54EE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850AF"/>
    <w:multiLevelType w:val="hybridMultilevel"/>
    <w:tmpl w:val="109A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612E1"/>
    <w:multiLevelType w:val="hybridMultilevel"/>
    <w:tmpl w:val="F904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054D16"/>
    <w:multiLevelType w:val="hybridMultilevel"/>
    <w:tmpl w:val="F354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F1D4A"/>
    <w:multiLevelType w:val="hybridMultilevel"/>
    <w:tmpl w:val="ADFAE94E"/>
    <w:lvl w:ilvl="0" w:tplc="65803B5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0315F"/>
    <w:multiLevelType w:val="multilevel"/>
    <w:tmpl w:val="70D4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75366A"/>
    <w:multiLevelType w:val="hybridMultilevel"/>
    <w:tmpl w:val="9618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B6E4B"/>
    <w:multiLevelType w:val="hybridMultilevel"/>
    <w:tmpl w:val="ED92B3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0400E"/>
    <w:multiLevelType w:val="hybridMultilevel"/>
    <w:tmpl w:val="23DE56D6"/>
    <w:lvl w:ilvl="0" w:tplc="AF004420">
      <w:start w:val="1"/>
      <w:numFmt w:val="bullet"/>
      <w:pStyle w:val="P-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pStyle w:val="P-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AA352F"/>
    <w:multiLevelType w:val="hybridMultilevel"/>
    <w:tmpl w:val="F2EE5192"/>
    <w:lvl w:ilvl="0" w:tplc="15802C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42F7C"/>
    <w:multiLevelType w:val="hybridMultilevel"/>
    <w:tmpl w:val="A33C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7"/>
  </w:num>
  <w:num w:numId="4">
    <w:abstractNumId w:val="15"/>
  </w:num>
  <w:num w:numId="5">
    <w:abstractNumId w:val="27"/>
  </w:num>
  <w:num w:numId="6">
    <w:abstractNumId w:val="1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28"/>
  </w:num>
  <w:num w:numId="18">
    <w:abstractNumId w:val="29"/>
  </w:num>
  <w:num w:numId="19">
    <w:abstractNumId w:val="10"/>
  </w:num>
  <w:num w:numId="20">
    <w:abstractNumId w:val="22"/>
  </w:num>
  <w:num w:numId="21">
    <w:abstractNumId w:val="16"/>
  </w:num>
  <w:num w:numId="22">
    <w:abstractNumId w:val="12"/>
  </w:num>
  <w:num w:numId="23">
    <w:abstractNumId w:val="32"/>
  </w:num>
  <w:num w:numId="24">
    <w:abstractNumId w:val="14"/>
  </w:num>
  <w:num w:numId="25">
    <w:abstractNumId w:val="30"/>
  </w:num>
  <w:num w:numId="26">
    <w:abstractNumId w:val="20"/>
  </w:num>
  <w:num w:numId="27">
    <w:abstractNumId w:val="33"/>
  </w:num>
  <w:num w:numId="28">
    <w:abstractNumId w:val="11"/>
  </w:num>
  <w:num w:numId="29">
    <w:abstractNumId w:val="21"/>
  </w:num>
  <w:num w:numId="30">
    <w:abstractNumId w:val="26"/>
  </w:num>
  <w:num w:numId="31">
    <w:abstractNumId w:val="25"/>
  </w:num>
  <w:num w:numId="32">
    <w:abstractNumId w:val="23"/>
  </w:num>
  <w:num w:numId="33">
    <w:abstractNumId w:val="24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95"/>
    <w:rsid w:val="00012C06"/>
    <w:rsid w:val="00014881"/>
    <w:rsid w:val="00022617"/>
    <w:rsid w:val="0002517B"/>
    <w:rsid w:val="00025FC6"/>
    <w:rsid w:val="00030D8E"/>
    <w:rsid w:val="00037E30"/>
    <w:rsid w:val="00052FFB"/>
    <w:rsid w:val="00074962"/>
    <w:rsid w:val="000774F2"/>
    <w:rsid w:val="0009313E"/>
    <w:rsid w:val="00094326"/>
    <w:rsid w:val="000A29B9"/>
    <w:rsid w:val="000B1879"/>
    <w:rsid w:val="000B51EB"/>
    <w:rsid w:val="000C3596"/>
    <w:rsid w:val="000D3722"/>
    <w:rsid w:val="000D4EA6"/>
    <w:rsid w:val="000E284F"/>
    <w:rsid w:val="000E6E8E"/>
    <w:rsid w:val="000F26D8"/>
    <w:rsid w:val="00132BA2"/>
    <w:rsid w:val="0016133E"/>
    <w:rsid w:val="00172795"/>
    <w:rsid w:val="001C65B7"/>
    <w:rsid w:val="001D63F8"/>
    <w:rsid w:val="001F2F11"/>
    <w:rsid w:val="001F2FCF"/>
    <w:rsid w:val="001F7A1A"/>
    <w:rsid w:val="00201D38"/>
    <w:rsid w:val="00205077"/>
    <w:rsid w:val="00205079"/>
    <w:rsid w:val="00215030"/>
    <w:rsid w:val="00216377"/>
    <w:rsid w:val="002232AC"/>
    <w:rsid w:val="00226003"/>
    <w:rsid w:val="00251992"/>
    <w:rsid w:val="002A6F0B"/>
    <w:rsid w:val="002B6503"/>
    <w:rsid w:val="002E6FBA"/>
    <w:rsid w:val="002F73C6"/>
    <w:rsid w:val="003405E3"/>
    <w:rsid w:val="00350618"/>
    <w:rsid w:val="00382CCA"/>
    <w:rsid w:val="00384ABC"/>
    <w:rsid w:val="003941B3"/>
    <w:rsid w:val="003A5FAF"/>
    <w:rsid w:val="003B7A8C"/>
    <w:rsid w:val="003C2A36"/>
    <w:rsid w:val="003D1027"/>
    <w:rsid w:val="003D368D"/>
    <w:rsid w:val="003E3D0A"/>
    <w:rsid w:val="00406959"/>
    <w:rsid w:val="00406991"/>
    <w:rsid w:val="00411B64"/>
    <w:rsid w:val="00421F4C"/>
    <w:rsid w:val="0042252D"/>
    <w:rsid w:val="004314CE"/>
    <w:rsid w:val="00432956"/>
    <w:rsid w:val="00435650"/>
    <w:rsid w:val="00443AD1"/>
    <w:rsid w:val="00455494"/>
    <w:rsid w:val="0045632A"/>
    <w:rsid w:val="004774F0"/>
    <w:rsid w:val="004F4238"/>
    <w:rsid w:val="004F5FC4"/>
    <w:rsid w:val="004F6FFB"/>
    <w:rsid w:val="00510E4C"/>
    <w:rsid w:val="00527B02"/>
    <w:rsid w:val="00555D95"/>
    <w:rsid w:val="005608A1"/>
    <w:rsid w:val="00570B26"/>
    <w:rsid w:val="005821DB"/>
    <w:rsid w:val="0058421F"/>
    <w:rsid w:val="0059042F"/>
    <w:rsid w:val="00591143"/>
    <w:rsid w:val="005918FB"/>
    <w:rsid w:val="00591BD9"/>
    <w:rsid w:val="0059724D"/>
    <w:rsid w:val="005A1F8B"/>
    <w:rsid w:val="005C58D0"/>
    <w:rsid w:val="005C598A"/>
    <w:rsid w:val="005D0B70"/>
    <w:rsid w:val="005D4EED"/>
    <w:rsid w:val="005E40EC"/>
    <w:rsid w:val="006036DE"/>
    <w:rsid w:val="0060662A"/>
    <w:rsid w:val="006112F2"/>
    <w:rsid w:val="00611BCC"/>
    <w:rsid w:val="00615D97"/>
    <w:rsid w:val="00647E37"/>
    <w:rsid w:val="00651006"/>
    <w:rsid w:val="00667B5F"/>
    <w:rsid w:val="0068752F"/>
    <w:rsid w:val="00687BD3"/>
    <w:rsid w:val="006A0E16"/>
    <w:rsid w:val="006A7205"/>
    <w:rsid w:val="006D16DD"/>
    <w:rsid w:val="006E792E"/>
    <w:rsid w:val="006F3570"/>
    <w:rsid w:val="006F61E5"/>
    <w:rsid w:val="006F6383"/>
    <w:rsid w:val="00704B9B"/>
    <w:rsid w:val="00722467"/>
    <w:rsid w:val="00733307"/>
    <w:rsid w:val="007337DA"/>
    <w:rsid w:val="007462AB"/>
    <w:rsid w:val="0075685C"/>
    <w:rsid w:val="0077421F"/>
    <w:rsid w:val="00793AC9"/>
    <w:rsid w:val="00795EFD"/>
    <w:rsid w:val="007D29EE"/>
    <w:rsid w:val="007D3B7F"/>
    <w:rsid w:val="007E1AE1"/>
    <w:rsid w:val="007E31CA"/>
    <w:rsid w:val="007F749F"/>
    <w:rsid w:val="00800E79"/>
    <w:rsid w:val="008016C5"/>
    <w:rsid w:val="00803536"/>
    <w:rsid w:val="00813700"/>
    <w:rsid w:val="00842BE0"/>
    <w:rsid w:val="00845021"/>
    <w:rsid w:val="00854EFD"/>
    <w:rsid w:val="00857678"/>
    <w:rsid w:val="00863AA9"/>
    <w:rsid w:val="008A32E9"/>
    <w:rsid w:val="008C63C8"/>
    <w:rsid w:val="008E2254"/>
    <w:rsid w:val="008E57A6"/>
    <w:rsid w:val="00912CAE"/>
    <w:rsid w:val="0092241D"/>
    <w:rsid w:val="00930488"/>
    <w:rsid w:val="009355DC"/>
    <w:rsid w:val="00940780"/>
    <w:rsid w:val="00941E64"/>
    <w:rsid w:val="0098588C"/>
    <w:rsid w:val="00992D39"/>
    <w:rsid w:val="009F3BC1"/>
    <w:rsid w:val="00A07D04"/>
    <w:rsid w:val="00A26FA4"/>
    <w:rsid w:val="00A353E3"/>
    <w:rsid w:val="00A41C79"/>
    <w:rsid w:val="00A56EB2"/>
    <w:rsid w:val="00AC2C90"/>
    <w:rsid w:val="00AD404F"/>
    <w:rsid w:val="00AD4206"/>
    <w:rsid w:val="00B13919"/>
    <w:rsid w:val="00B225D7"/>
    <w:rsid w:val="00B2652E"/>
    <w:rsid w:val="00B310BC"/>
    <w:rsid w:val="00B3234C"/>
    <w:rsid w:val="00B52CF2"/>
    <w:rsid w:val="00B74FD9"/>
    <w:rsid w:val="00BB584E"/>
    <w:rsid w:val="00BC7E6F"/>
    <w:rsid w:val="00BE3818"/>
    <w:rsid w:val="00C00E03"/>
    <w:rsid w:val="00C0227D"/>
    <w:rsid w:val="00C04058"/>
    <w:rsid w:val="00C06DB7"/>
    <w:rsid w:val="00C2506C"/>
    <w:rsid w:val="00C320CA"/>
    <w:rsid w:val="00C47D18"/>
    <w:rsid w:val="00C57D13"/>
    <w:rsid w:val="00C84B28"/>
    <w:rsid w:val="00C864D3"/>
    <w:rsid w:val="00CA73B7"/>
    <w:rsid w:val="00CB2BB1"/>
    <w:rsid w:val="00CD04D0"/>
    <w:rsid w:val="00CD1C04"/>
    <w:rsid w:val="00CF2235"/>
    <w:rsid w:val="00CF2A0B"/>
    <w:rsid w:val="00D0212F"/>
    <w:rsid w:val="00D048C0"/>
    <w:rsid w:val="00D06045"/>
    <w:rsid w:val="00D15A8A"/>
    <w:rsid w:val="00D17E89"/>
    <w:rsid w:val="00D224C9"/>
    <w:rsid w:val="00D230AE"/>
    <w:rsid w:val="00D23844"/>
    <w:rsid w:val="00D301E7"/>
    <w:rsid w:val="00D435FF"/>
    <w:rsid w:val="00D44ED9"/>
    <w:rsid w:val="00D647E8"/>
    <w:rsid w:val="00D770AC"/>
    <w:rsid w:val="00DE1E90"/>
    <w:rsid w:val="00DE6CE2"/>
    <w:rsid w:val="00DF0C71"/>
    <w:rsid w:val="00E20798"/>
    <w:rsid w:val="00E5387E"/>
    <w:rsid w:val="00E541A2"/>
    <w:rsid w:val="00E54AC8"/>
    <w:rsid w:val="00E56FBD"/>
    <w:rsid w:val="00EA13B0"/>
    <w:rsid w:val="00ED4695"/>
    <w:rsid w:val="00EE2EC3"/>
    <w:rsid w:val="00EF27B4"/>
    <w:rsid w:val="00F049F4"/>
    <w:rsid w:val="00F072A2"/>
    <w:rsid w:val="00F10877"/>
    <w:rsid w:val="00F15A26"/>
    <w:rsid w:val="00F174F8"/>
    <w:rsid w:val="00F37802"/>
    <w:rsid w:val="00F60843"/>
    <w:rsid w:val="00F843BE"/>
    <w:rsid w:val="00F9240B"/>
    <w:rsid w:val="00FC470A"/>
    <w:rsid w:val="00FC6114"/>
    <w:rsid w:val="00FE6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AA734D"/>
  <w15:docId w15:val="{381B5615-3551-4C7E-9CF6-1E7C05C4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4E"/>
    <w:pPr>
      <w:spacing w:before="120"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3234C"/>
    <w:pPr>
      <w:keepNext/>
      <w:tabs>
        <w:tab w:val="left" w:pos="720"/>
      </w:tabs>
      <w:spacing w:before="0" w:after="0"/>
      <w:ind w:left="720"/>
      <w:jc w:val="center"/>
      <w:outlineLvl w:val="0"/>
    </w:pPr>
    <w:rPr>
      <w:rFonts w:cs="Arial"/>
      <w:b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55D95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555D95"/>
    <w:pPr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555D95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555D95"/>
    <w:pPr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555D95"/>
    <w:pPr>
      <w:spacing w:before="240" w:after="60"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55D95"/>
    <w:p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55D95"/>
    <w:p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55D95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3234C"/>
    <w:rPr>
      <w:rFonts w:ascii="Arial" w:hAnsi="Arial" w:cs="Arial"/>
      <w:b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55D9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5D9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555D95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555D9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555D95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555D95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555D95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555D95"/>
    <w:rPr>
      <w:rFonts w:ascii="Cambria" w:hAnsi="Cambria"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555D9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555D95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CustomerInfo">
    <w:name w:val="Customer Info"/>
    <w:basedOn w:val="Normal"/>
    <w:qFormat/>
    <w:rsid w:val="00555D95"/>
    <w:pPr>
      <w:keepNext/>
      <w:keepLines/>
      <w:spacing w:before="0"/>
      <w:ind w:left="5310"/>
      <w:jc w:val="right"/>
    </w:pPr>
    <w:rPr>
      <w:rFonts w:cs="Arial"/>
      <w:b/>
      <w:i/>
      <w:kern w:val="28"/>
      <w:sz w:val="34"/>
      <w:szCs w:val="20"/>
    </w:rPr>
  </w:style>
  <w:style w:type="paragraph" w:customStyle="1" w:styleId="TableHeader">
    <w:name w:val="Table Header"/>
    <w:basedOn w:val="Footer"/>
    <w:qFormat/>
    <w:rsid w:val="00555D95"/>
    <w:pPr>
      <w:tabs>
        <w:tab w:val="clear" w:pos="4680"/>
        <w:tab w:val="clear" w:pos="9360"/>
      </w:tabs>
      <w:spacing w:before="120" w:after="120"/>
      <w:jc w:val="center"/>
    </w:pPr>
    <w:rPr>
      <w:rFonts w:cs="Arial"/>
      <w:b/>
      <w:smallCaps/>
      <w:sz w:val="28"/>
    </w:rPr>
  </w:style>
  <w:style w:type="paragraph" w:styleId="Footer">
    <w:name w:val="footer"/>
    <w:basedOn w:val="Normal"/>
    <w:link w:val="FooterChar"/>
    <w:uiPriority w:val="99"/>
    <w:unhideWhenUsed/>
    <w:rsid w:val="00555D9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5D95"/>
    <w:rPr>
      <w:rFonts w:ascii="Arial" w:hAnsi="Arial"/>
      <w:sz w:val="22"/>
      <w:szCs w:val="24"/>
    </w:rPr>
  </w:style>
  <w:style w:type="paragraph" w:customStyle="1" w:styleId="TableTextBold">
    <w:name w:val="Table Text Bold"/>
    <w:basedOn w:val="Normal"/>
    <w:qFormat/>
    <w:rsid w:val="00555D95"/>
    <w:rPr>
      <w:rFonts w:cs="Arial"/>
      <w:b/>
    </w:rPr>
  </w:style>
  <w:style w:type="paragraph" w:customStyle="1" w:styleId="TableText">
    <w:name w:val="Table Text"/>
    <w:basedOn w:val="Normal"/>
    <w:link w:val="TableTextChar"/>
    <w:qFormat/>
    <w:rsid w:val="00555D95"/>
    <w:rPr>
      <w:rFonts w:cs="Arial"/>
    </w:rPr>
  </w:style>
  <w:style w:type="paragraph" w:customStyle="1" w:styleId="TableColumnHeader">
    <w:name w:val="Table Column Header"/>
    <w:basedOn w:val="Normal"/>
    <w:qFormat/>
    <w:rsid w:val="00555D95"/>
    <w:pPr>
      <w:jc w:val="center"/>
    </w:pPr>
    <w:rPr>
      <w:rFonts w:cs="Arial"/>
      <w:b/>
    </w:rPr>
  </w:style>
  <w:style w:type="paragraph" w:customStyle="1" w:styleId="Bullet2">
    <w:name w:val="Bullet 2"/>
    <w:basedOn w:val="Normal"/>
    <w:qFormat/>
    <w:rsid w:val="00555D95"/>
    <w:rPr>
      <w:szCs w:val="20"/>
    </w:rPr>
  </w:style>
  <w:style w:type="paragraph" w:customStyle="1" w:styleId="Bullet3">
    <w:name w:val="Bullet 3"/>
    <w:basedOn w:val="Bullet2"/>
    <w:qFormat/>
    <w:rsid w:val="00555D95"/>
  </w:style>
  <w:style w:type="paragraph" w:customStyle="1" w:styleId="Header-TableText">
    <w:name w:val="Header - Table Text"/>
    <w:basedOn w:val="Normal"/>
    <w:qFormat/>
    <w:rsid w:val="00555D95"/>
    <w:pPr>
      <w:spacing w:before="0" w:after="0"/>
      <w:jc w:val="center"/>
    </w:pPr>
    <w:rPr>
      <w:rFonts w:cs="Arial"/>
      <w:sz w:val="16"/>
      <w:szCs w:val="16"/>
    </w:rPr>
  </w:style>
  <w:style w:type="paragraph" w:customStyle="1" w:styleId="Header-TableTextBold">
    <w:name w:val="Header - Table Text Bold"/>
    <w:basedOn w:val="Header-TableText"/>
    <w:qFormat/>
    <w:rsid w:val="00555D95"/>
    <w:rPr>
      <w:b/>
    </w:rPr>
  </w:style>
  <w:style w:type="paragraph" w:customStyle="1" w:styleId="Header-TableNote">
    <w:name w:val="Header - Table Note"/>
    <w:basedOn w:val="Normal"/>
    <w:qFormat/>
    <w:rsid w:val="00555D95"/>
    <w:pPr>
      <w:spacing w:before="0" w:after="0"/>
      <w:jc w:val="center"/>
    </w:pPr>
    <w:rPr>
      <w:rFonts w:cs="Arial"/>
      <w:smallCaps/>
      <w:color w:val="999999"/>
      <w:sz w:val="16"/>
      <w:szCs w:val="16"/>
    </w:rPr>
  </w:style>
  <w:style w:type="paragraph" w:customStyle="1" w:styleId="PlexentAddress">
    <w:name w:val="Plexent Address"/>
    <w:basedOn w:val="Normal"/>
    <w:qFormat/>
    <w:rsid w:val="00555D95"/>
    <w:pPr>
      <w:spacing w:before="0" w:after="0"/>
      <w:jc w:val="right"/>
    </w:pPr>
    <w:rPr>
      <w:noProof/>
      <w:sz w:val="20"/>
    </w:rPr>
  </w:style>
  <w:style w:type="paragraph" w:customStyle="1" w:styleId="CopyrightCenteredBold">
    <w:name w:val="Copyright Centered Bold"/>
    <w:basedOn w:val="Normal"/>
    <w:qFormat/>
    <w:rsid w:val="00555D95"/>
    <w:pPr>
      <w:tabs>
        <w:tab w:val="left" w:pos="8280"/>
        <w:tab w:val="left" w:pos="8640"/>
      </w:tabs>
      <w:spacing w:before="0"/>
      <w:jc w:val="center"/>
    </w:pPr>
    <w:rPr>
      <w:rFonts w:cs="Arial"/>
      <w:b/>
      <w:sz w:val="20"/>
    </w:rPr>
  </w:style>
  <w:style w:type="paragraph" w:styleId="TOC1">
    <w:name w:val="toc 1"/>
    <w:basedOn w:val="Normal"/>
    <w:next w:val="Normal"/>
    <w:autoRedefine/>
    <w:uiPriority w:val="39"/>
    <w:rsid w:val="00930488"/>
    <w:pPr>
      <w:keepNext/>
      <w:tabs>
        <w:tab w:val="left" w:pos="400"/>
        <w:tab w:val="right" w:leader="dot" w:pos="8770"/>
        <w:tab w:val="right" w:leader="dot" w:pos="10214"/>
      </w:tabs>
    </w:pPr>
    <w:rPr>
      <w:b/>
      <w:bCs/>
      <w:noProof/>
      <w:color w:val="000000"/>
    </w:rPr>
  </w:style>
  <w:style w:type="paragraph" w:customStyle="1" w:styleId="StyleProprietaryInformationNoticeBoxBold">
    <w:name w:val="Style Proprietary Information Notice Box + Bold"/>
    <w:basedOn w:val="Normal"/>
    <w:rsid w:val="00555D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8280"/>
        <w:tab w:val="left" w:pos="8640"/>
      </w:tabs>
      <w:jc w:val="center"/>
    </w:pPr>
    <w:rPr>
      <w:b/>
      <w:bCs/>
      <w:noProof/>
      <w:sz w:val="18"/>
    </w:rPr>
  </w:style>
  <w:style w:type="paragraph" w:customStyle="1" w:styleId="DocumentTitleCentered">
    <w:name w:val="Document Title Centered"/>
    <w:basedOn w:val="Title"/>
    <w:rsid w:val="00555D95"/>
    <w:rPr>
      <w:rFonts w:ascii="Arial" w:hAnsi="Arial"/>
      <w:bCs w:val="0"/>
      <w:sz w:val="48"/>
      <w:szCs w:val="20"/>
    </w:rPr>
  </w:style>
  <w:style w:type="paragraph" w:customStyle="1" w:styleId="DocumentSubTitleCentered">
    <w:name w:val="Document SubTitle Centered"/>
    <w:basedOn w:val="DocumentTitleCentered"/>
    <w:rsid w:val="00555D95"/>
    <w:rPr>
      <w:bCs/>
      <w:i/>
      <w:iCs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9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5D9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5D95"/>
    <w:rPr>
      <w:rFonts w:ascii="Arial" w:hAnsi="Arial"/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55D95"/>
    <w:pPr>
      <w:spacing w:after="100"/>
      <w:ind w:left="220"/>
    </w:pPr>
  </w:style>
  <w:style w:type="paragraph" w:customStyle="1" w:styleId="Bullet1">
    <w:name w:val="Bullet 1"/>
    <w:basedOn w:val="Normal"/>
    <w:autoRedefine/>
    <w:uiPriority w:val="99"/>
    <w:rsid w:val="00555D95"/>
    <w:pPr>
      <w:numPr>
        <w:numId w:val="3"/>
      </w:numPr>
      <w:ind w:left="1080"/>
    </w:pPr>
    <w:rPr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0C7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F0C71"/>
    <w:pPr>
      <w:ind w:left="660"/>
    </w:pPr>
  </w:style>
  <w:style w:type="character" w:styleId="Hyperlink">
    <w:name w:val="Hyperlink"/>
    <w:basedOn w:val="DefaultParagraphFont"/>
    <w:uiPriority w:val="99"/>
    <w:unhideWhenUsed/>
    <w:rsid w:val="00DF0C71"/>
    <w:rPr>
      <w:color w:val="0000FF"/>
      <w:u w:val="single"/>
    </w:rPr>
  </w:style>
  <w:style w:type="paragraph" w:styleId="TOC9">
    <w:name w:val="toc 9"/>
    <w:basedOn w:val="Normal"/>
    <w:next w:val="Normal"/>
    <w:autoRedefine/>
    <w:uiPriority w:val="39"/>
    <w:unhideWhenUsed/>
    <w:rsid w:val="00DF0C71"/>
    <w:pPr>
      <w:ind w:left="1760"/>
    </w:pPr>
  </w:style>
  <w:style w:type="paragraph" w:styleId="TOC8">
    <w:name w:val="toc 8"/>
    <w:basedOn w:val="Normal"/>
    <w:next w:val="Normal"/>
    <w:autoRedefine/>
    <w:uiPriority w:val="39"/>
    <w:unhideWhenUsed/>
    <w:rsid w:val="00DF0C71"/>
    <w:pPr>
      <w:ind w:left="1540"/>
    </w:pPr>
  </w:style>
  <w:style w:type="paragraph" w:styleId="TOC7">
    <w:name w:val="toc 7"/>
    <w:basedOn w:val="Normal"/>
    <w:next w:val="Normal"/>
    <w:autoRedefine/>
    <w:uiPriority w:val="39"/>
    <w:unhideWhenUsed/>
    <w:rsid w:val="00DF0C71"/>
    <w:pPr>
      <w:ind w:left="1320"/>
    </w:pPr>
  </w:style>
  <w:style w:type="paragraph" w:styleId="TOC6">
    <w:name w:val="toc 6"/>
    <w:basedOn w:val="Normal"/>
    <w:next w:val="Normal"/>
    <w:autoRedefine/>
    <w:uiPriority w:val="39"/>
    <w:unhideWhenUsed/>
    <w:rsid w:val="00DF0C71"/>
    <w:pPr>
      <w:ind w:left="1100"/>
    </w:pPr>
  </w:style>
  <w:style w:type="paragraph" w:styleId="TOC5">
    <w:name w:val="toc 5"/>
    <w:basedOn w:val="Normal"/>
    <w:next w:val="Normal"/>
    <w:autoRedefine/>
    <w:uiPriority w:val="39"/>
    <w:unhideWhenUsed/>
    <w:rsid w:val="00DF0C71"/>
    <w:pPr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18FB"/>
    <w:pPr>
      <w:keepLines/>
      <w:spacing w:before="480" w:line="276" w:lineRule="auto"/>
      <w:ind w:left="0"/>
      <w:outlineLvl w:val="9"/>
    </w:pPr>
    <w:rPr>
      <w:rFonts w:ascii="Cambria" w:hAnsi="Cambria" w:cs="Times New Roman"/>
      <w:bCs/>
      <w:color w:val="365F91"/>
      <w:kern w:val="0"/>
    </w:rPr>
  </w:style>
  <w:style w:type="character" w:styleId="Emphasis">
    <w:name w:val="Emphasis"/>
    <w:basedOn w:val="DefaultParagraphFont"/>
    <w:uiPriority w:val="20"/>
    <w:qFormat/>
    <w:locked/>
    <w:rsid w:val="009355DC"/>
    <w:rPr>
      <w:i/>
      <w:iCs/>
    </w:rPr>
  </w:style>
  <w:style w:type="character" w:customStyle="1" w:styleId="TableTextChar">
    <w:name w:val="Table Text Char"/>
    <w:basedOn w:val="DefaultParagraphFont"/>
    <w:link w:val="TableText"/>
    <w:rsid w:val="00F15A26"/>
    <w:rPr>
      <w:rFonts w:ascii="Arial" w:hAnsi="Arial" w:cs="Arial"/>
      <w:sz w:val="22"/>
      <w:szCs w:val="24"/>
    </w:rPr>
  </w:style>
  <w:style w:type="paragraph" w:customStyle="1" w:styleId="NormalNG">
    <w:name w:val="Normal NG"/>
    <w:basedOn w:val="Normal"/>
    <w:link w:val="NormalNGChar"/>
    <w:rsid w:val="00B310BC"/>
    <w:pPr>
      <w:spacing w:before="0"/>
    </w:pPr>
    <w:rPr>
      <w:rFonts w:cs="Arial"/>
      <w:sz w:val="20"/>
      <w:szCs w:val="20"/>
    </w:rPr>
  </w:style>
  <w:style w:type="character" w:customStyle="1" w:styleId="NormalNGChar">
    <w:name w:val="Normal NG Char"/>
    <w:basedOn w:val="DefaultParagraphFont"/>
    <w:link w:val="NormalNG"/>
    <w:rsid w:val="00B310BC"/>
    <w:rPr>
      <w:rFonts w:ascii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667B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B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B5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B5F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667B5F"/>
    <w:rPr>
      <w:rFonts w:ascii="Arial" w:hAnsi="Arial"/>
      <w:sz w:val="22"/>
      <w:szCs w:val="24"/>
    </w:rPr>
  </w:style>
  <w:style w:type="paragraph" w:customStyle="1" w:styleId="VITAheading">
    <w:name w:val="VITA heading"/>
    <w:basedOn w:val="Normal"/>
    <w:rsid w:val="00172795"/>
    <w:pPr>
      <w:pBdr>
        <w:bottom w:val="single" w:sz="2" w:space="12" w:color="auto"/>
      </w:pBdr>
      <w:tabs>
        <w:tab w:val="left" w:pos="7590"/>
      </w:tabs>
      <w:spacing w:before="0" w:after="0"/>
    </w:pPr>
    <w:rPr>
      <w:rFonts w:cs="Arial"/>
      <w:sz w:val="20"/>
    </w:rPr>
  </w:style>
  <w:style w:type="paragraph" w:customStyle="1" w:styleId="VITAFooter">
    <w:name w:val="VITA Footer"/>
    <w:basedOn w:val="Normal"/>
    <w:rsid w:val="00172795"/>
    <w:pPr>
      <w:pBdr>
        <w:top w:val="single" w:sz="2" w:space="3" w:color="auto"/>
      </w:pBdr>
      <w:spacing w:before="0" w:after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04058"/>
    <w:pPr>
      <w:ind w:left="720"/>
      <w:contextualSpacing/>
    </w:pPr>
  </w:style>
  <w:style w:type="paragraph" w:customStyle="1" w:styleId="Legal">
    <w:name w:val="Legal"/>
    <w:basedOn w:val="Normal"/>
    <w:rsid w:val="00803536"/>
    <w:pPr>
      <w:keepLines/>
    </w:pPr>
    <w:rPr>
      <w:rFonts w:ascii="Arial Narrow" w:hAnsi="Arial Narrow"/>
      <w:sz w:val="20"/>
    </w:rPr>
  </w:style>
  <w:style w:type="paragraph" w:customStyle="1" w:styleId="Title1">
    <w:name w:val="Title1"/>
    <w:basedOn w:val="Normal"/>
    <w:rsid w:val="00803536"/>
    <w:pPr>
      <w:pBdr>
        <w:bottom w:val="single" w:sz="12" w:space="2" w:color="1A60AB"/>
      </w:pBdr>
      <w:tabs>
        <w:tab w:val="right" w:pos="8222"/>
      </w:tabs>
      <w:spacing w:before="0" w:after="100" w:afterAutospacing="1"/>
    </w:pPr>
    <w:rPr>
      <w:rFonts w:cs="Arial"/>
      <w:b/>
      <w:noProof/>
      <w:color w:val="1A60AB"/>
      <w:sz w:val="40"/>
    </w:rPr>
  </w:style>
  <w:style w:type="paragraph" w:customStyle="1" w:styleId="Title2">
    <w:name w:val="Title2"/>
    <w:basedOn w:val="Normal"/>
    <w:rsid w:val="00803536"/>
    <w:pPr>
      <w:spacing w:before="0" w:after="100" w:afterAutospacing="1"/>
      <w:ind w:right="281"/>
      <w:jc w:val="right"/>
    </w:pPr>
    <w:rPr>
      <w:rFonts w:cs="Arial"/>
      <w:b/>
      <w:noProof/>
      <w:color w:val="1A60AB"/>
      <w:sz w:val="36"/>
    </w:rPr>
  </w:style>
  <w:style w:type="paragraph" w:customStyle="1" w:styleId="P-Bullet1">
    <w:name w:val="P-Bullet 1"/>
    <w:basedOn w:val="Normal"/>
    <w:link w:val="P-Bullet1Char"/>
    <w:rsid w:val="00722467"/>
    <w:pPr>
      <w:numPr>
        <w:numId w:val="34"/>
      </w:numPr>
      <w:tabs>
        <w:tab w:val="left" w:pos="720"/>
      </w:tabs>
      <w:spacing w:before="0" w:after="0"/>
    </w:pPr>
    <w:rPr>
      <w:sz w:val="24"/>
    </w:rPr>
  </w:style>
  <w:style w:type="paragraph" w:customStyle="1" w:styleId="P-Bullet2">
    <w:name w:val="P-Bullet 2"/>
    <w:basedOn w:val="P-Bullet1"/>
    <w:rsid w:val="00722467"/>
    <w:pPr>
      <w:numPr>
        <w:ilvl w:val="1"/>
      </w:numPr>
      <w:tabs>
        <w:tab w:val="clear" w:pos="1440"/>
        <w:tab w:val="num" w:pos="360"/>
        <w:tab w:val="num" w:pos="1800"/>
      </w:tabs>
      <w:ind w:left="1800"/>
    </w:pPr>
  </w:style>
  <w:style w:type="character" w:customStyle="1" w:styleId="P-Bullet1Char">
    <w:name w:val="P-Bullet 1 Char"/>
    <w:link w:val="P-Bullet1"/>
    <w:rsid w:val="00722467"/>
    <w:rPr>
      <w:rFonts w:ascii="Arial" w:hAnsi="Arial"/>
      <w:sz w:val="24"/>
      <w:szCs w:val="24"/>
    </w:rPr>
  </w:style>
  <w:style w:type="paragraph" w:customStyle="1" w:styleId="BoxedHeader">
    <w:name w:val="Boxed Header"/>
    <w:basedOn w:val="TableHeader"/>
    <w:qFormat/>
    <w:rsid w:val="00E20798"/>
    <w:pPr>
      <w:pBdr>
        <w:top w:val="single" w:sz="48" w:space="1" w:color="000090"/>
        <w:left w:val="single" w:sz="48" w:space="4" w:color="000090"/>
        <w:bottom w:val="single" w:sz="48" w:space="1" w:color="000090"/>
        <w:right w:val="single" w:sz="48" w:space="4" w:color="000090"/>
      </w:pBdr>
      <w:shd w:val="clear" w:color="auto" w:fill="000090"/>
      <w:tabs>
        <w:tab w:val="right" w:pos="10200"/>
      </w:tabs>
      <w:spacing w:before="360"/>
    </w:pPr>
    <w:rPr>
      <w:color w:val="FFFFFF" w:themeColor="background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B9209B2A9BD4CB53144C885A01EFD" ma:contentTypeVersion="0" ma:contentTypeDescription="Create a new document." ma:contentTypeScope="" ma:versionID="e16d1b5afa0e7523c2d3237f3ff3d78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8C6B8-69F9-4157-82BF-ACBC4D5986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E351B7-B698-4E7D-A03B-C961AE950BE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B98FDA8-DC53-4E38-9407-ED0301C10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0FE5A21-CEA5-423D-8D12-FC6CAC57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Availability Management Policy</vt:lpstr>
    </vt:vector>
  </TitlesOfParts>
  <Company>Fermi National Accelerator Laboratory</Company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Availability Management Policy</dc:title>
  <dc:creator>P L E X E N T</dc:creator>
  <cp:lastModifiedBy>Anthony M. Donzelli x5208 16297N</cp:lastModifiedBy>
  <cp:revision>2</cp:revision>
  <cp:lastPrinted>2014-11-24T16:23:00Z</cp:lastPrinted>
  <dcterms:created xsi:type="dcterms:W3CDTF">2015-10-15T18:21:00Z</dcterms:created>
  <dcterms:modified xsi:type="dcterms:W3CDTF">2015-10-15T18:21:00Z</dcterms:modified>
</cp:coreProperties>
</file>